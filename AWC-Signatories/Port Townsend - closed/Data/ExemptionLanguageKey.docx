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ustomXmlInsRangeStart w:id="0" w:author="Autumn Fox" w:date="2020-06-23T12:20:00Z"/>
    <w:sdt>
      <w:sdtPr>
        <w:id w:val="-761686775"/>
        <w:docPartObj>
          <w:docPartGallery w:val="Cover Pages"/>
          <w:docPartUnique/>
        </w:docPartObj>
      </w:sdtPr>
      <w:sdtContent>
        <w:customXmlInsRangeEnd w:id="0"/>
        <w:p w:rsidR="007B7CF3" w:rsidRDefault="007B7CF3">
          <w:pPr>
            <w:rPr>
              <w:ins w:id="1" w:author="Autumn Fox" w:date="2020-06-23T12:20:00Z"/>
            </w:rPr>
          </w:pPr>
          <w:ins w:id="2" w:author="Autumn Fox" w:date="2020-06-23T12:20:00Z">
            <w:r>
              <w:rPr>
                <w:noProof/>
              </w:rPr>
              <mc:AlternateContent>
                <mc:Choice Requires="wps">
                  <w:drawing>
                    <wp:anchor distT="0" distB="0" distL="114300" distR="114300" simplePos="0" relativeHeight="251655680" behindDoc="0" locked="0" layoutInCell="1" allowOverlap="1">
                      <wp:simplePos x="0" y="0"/>
                      <wp:positionH relativeFrom="page">
                        <wp:posOffset>295275</wp:posOffset>
                      </wp:positionH>
                      <wp:positionV relativeFrom="page">
                        <wp:posOffset>962025</wp:posOffset>
                      </wp:positionV>
                      <wp:extent cx="7315200" cy="56197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561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7CF3" w:rsidRDefault="007B7CF3" w:rsidP="007B7CF3">
                                  <w:pPr>
                                    <w:rPr>
                                      <w:ins w:id="3" w:author="Autumn Fox" w:date="2020-06-23T12:21:00Z"/>
                                      <w:sz w:val="28"/>
                                      <w:szCs w:val="28"/>
                                    </w:rPr>
                                  </w:pPr>
                                  <w:ins w:id="4" w:author="Autumn Fox" w:date="2020-06-23T12:21:00Z">
                                    <w:r>
                                      <w:rPr>
                                        <w:sz w:val="28"/>
                                        <w:szCs w:val="28"/>
                                      </w:rPr>
                                      <w:t>Please note that there are black boxes (redactions) on various pages of the responsive documents. The black box may be small or large depending on the amount of information that is redacted. There may also be multiple redactions on one page. Within the redaction is a red code-for example, 1A, 1B, etc. That code designates the statutory exemption applicable to the redacted information. If there is only one code on the page, but there are numerous redactions, that one statutory exemption applies to all of the redactions on that page. Otherwise, the code printed within the redaction designates the exemption for that redaction.</w:t>
                                    </w:r>
                                  </w:ins>
                                </w:p>
                                <w:p w:rsidR="007B7CF3" w:rsidRDefault="007B7CF3" w:rsidP="007B7CF3">
                                  <w:pPr>
                                    <w:rPr>
                                      <w:ins w:id="5" w:author="Autumn Fox" w:date="2020-06-23T12:21:00Z"/>
                                      <w:sz w:val="28"/>
                                      <w:szCs w:val="28"/>
                                    </w:rPr>
                                  </w:pPr>
                                  <w:ins w:id="6" w:author="Autumn Fox" w:date="2020-06-23T12:21:00Z">
                                    <w:r>
                                      <w:rPr>
                                        <w:sz w:val="28"/>
                                        <w:szCs w:val="28"/>
                                      </w:rPr>
                                      <w:t>Also provided with these records is a key to the codes. This key identifies the statutory basis for the exemption as well as a brief explanation for why the exemption applies to the redacted information. As you review these responsive documents, you can refer to the key to identify the exemption and its applicability.</w:t>
                                    </w:r>
                                  </w:ins>
                                </w:p>
                                <w:p w:rsidR="007B7CF3" w:rsidRDefault="007B7CF3" w:rsidP="007B7CF3">
                                  <w:pPr>
                                    <w:rPr>
                                      <w:ins w:id="7" w:author="Autumn Fox" w:date="2020-06-23T12:21:00Z"/>
                                      <w:sz w:val="28"/>
                                      <w:szCs w:val="28"/>
                                    </w:rPr>
                                  </w:pPr>
                                  <w:ins w:id="8" w:author="Autumn Fox" w:date="2020-06-23T12:21:00Z">
                                    <w:r>
                                      <w:rPr>
                                        <w:sz w:val="28"/>
                                        <w:szCs w:val="28"/>
                                      </w:rPr>
                                      <w:t>We have attempted to apply consistent redactions on documents that contain the same information. In the event you locate documents that contain redactions that are not applied consistently, please let me know.</w:t>
                                    </w:r>
                                  </w:ins>
                                </w:p>
                                <w:p w:rsidR="007B7CF3" w:rsidRDefault="007B7CF3" w:rsidP="007B7CF3">
                                  <w:pPr>
                                    <w:rPr>
                                      <w:ins w:id="9" w:author="Autumn Fox" w:date="2020-06-23T12:21:00Z"/>
                                      <w:sz w:val="28"/>
                                      <w:szCs w:val="28"/>
                                    </w:rPr>
                                  </w:pPr>
                                  <w:ins w:id="10" w:author="Autumn Fox" w:date="2020-06-23T12:21:00Z">
                                    <w:r>
                                      <w:rPr>
                                        <w:sz w:val="28"/>
                                        <w:szCs w:val="28"/>
                                      </w:rPr>
                                      <w:t>Finally, the disclosure of information in the records being produced does not in any way constitute a waiver of attorney-client and/or work product privileges.</w:t>
                                    </w:r>
                                  </w:ins>
                                </w:p>
                                <w:p w:rsidR="007B7CF3" w:rsidRPr="00044764" w:rsidRDefault="007B7CF3" w:rsidP="007B7CF3">
                                  <w:pPr>
                                    <w:rPr>
                                      <w:ins w:id="11" w:author="Autumn Fox" w:date="2020-06-23T12:21:00Z"/>
                                      <w:sz w:val="28"/>
                                      <w:szCs w:val="28"/>
                                    </w:rPr>
                                  </w:pPr>
                                  <w:ins w:id="12" w:author="Autumn Fox" w:date="2020-06-23T12:21:00Z">
                                    <w:r>
                                      <w:rPr>
                                        <w:sz w:val="28"/>
                                        <w:szCs w:val="28"/>
                                      </w:rPr>
                                      <w:t>If you have any questions, please contact me at 360 385 2322.</w:t>
                                    </w:r>
                                  </w:ins>
                                </w:p>
                                <w:bookmarkStart w:id="13" w:name="_GoBack"/>
                                <w:bookmarkEnd w:id="13"/>
                                <w:p w:rsidR="007B7CF3" w:rsidDel="007B7CF3" w:rsidRDefault="007B7CF3">
                                  <w:pPr>
                                    <w:jc w:val="right"/>
                                    <w:rPr>
                                      <w:del w:id="14" w:author="Autumn Fox" w:date="2020-06-23T12:20:00Z"/>
                                      <w:color w:val="4F81BD" w:themeColor="accent1"/>
                                      <w:sz w:val="64"/>
                                      <w:szCs w:val="64"/>
                                    </w:rPr>
                                  </w:pPr>
                                  <w:customXmlDelRangeStart w:id="15" w:author="Autumn Fox" w:date="2020-06-23T12:20:00Z"/>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customXmlDelRangeEnd w:id="15"/>
                                      <w:customXmlDelRangeStart w:id="16" w:author="Autumn Fox" w:date="2020-06-23T12:20:00Z"/>
                                    </w:sdtContent>
                                  </w:sdt>
                                  <w:customXmlDelRangeEnd w:id="16"/>
                                </w:p>
                                <w:customXmlDelRangeStart w:id="17" w:author="Autumn Fox" w:date="2020-06-23T12:21:00Z"/>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customXmlDelRangeEnd w:id="17"/>
                                    <w:p w:rsidR="007B7CF3" w:rsidRDefault="007B7CF3">
                                      <w:pPr>
                                        <w:jc w:val="right"/>
                                        <w:rPr>
                                          <w:smallCaps/>
                                          <w:color w:val="404040" w:themeColor="text1" w:themeTint="BF"/>
                                          <w:sz w:val="36"/>
                                          <w:szCs w:val="36"/>
                                        </w:rPr>
                                      </w:pPr>
                                    </w:p>
                                    <w:customXmlDelRangeStart w:id="18" w:author="Autumn Fox" w:date="2020-06-23T12:21:00Z"/>
                                  </w:sdtContent>
                                </w:sdt>
                                <w:customXmlDelRangeEnd w:id="18"/>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23.25pt;margin-top:75.75pt;width:8in;height:442.5pt;z-index:25165568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" filled="f" stroked="f" strokeweight=".5pt">
                      <v:textbox inset="126pt,0,54pt,0">
                        <w:txbxContent>
                          <w:p w:rsidR="007B7CF3" w:rsidRDefault="007B7CF3" w:rsidP="007B7CF3">
                            <w:pPr>
                              <w:rPr>
                                <w:ins w:id="19" w:author="Autumn Fox" w:date="2020-06-23T12:21:00Z"/>
                                <w:sz w:val="28"/>
                                <w:szCs w:val="28"/>
                              </w:rPr>
                            </w:pPr>
                            <w:ins w:id="20" w:author="Autumn Fox" w:date="2020-06-23T12:21:00Z">
                              <w:r>
                                <w:rPr>
                                  <w:sz w:val="28"/>
                                  <w:szCs w:val="28"/>
                                </w:rPr>
                                <w:t>Please note that there are black boxes (redactions) on various pages of the responsive documents. The black box may be small or large depending on the amount of information that is redacted. There may also be multiple redactions on one page. Within the redaction is a red code-for example, 1A, 1B, etc. That code designates the statutory exemption applicable to the redacted information. If there is only one code on the page, but there are numerous redactions, that one statutory exemption applies to all of the redactions on that page. Otherwise, the code printed within the redaction designates the exemption for that redaction.</w:t>
                              </w:r>
                            </w:ins>
                          </w:p>
                          <w:p w:rsidR="007B7CF3" w:rsidRDefault="007B7CF3" w:rsidP="007B7CF3">
                            <w:pPr>
                              <w:rPr>
                                <w:ins w:id="21" w:author="Autumn Fox" w:date="2020-06-23T12:21:00Z"/>
                                <w:sz w:val="28"/>
                                <w:szCs w:val="28"/>
                              </w:rPr>
                            </w:pPr>
                            <w:ins w:id="22" w:author="Autumn Fox" w:date="2020-06-23T12:21:00Z">
                              <w:r>
                                <w:rPr>
                                  <w:sz w:val="28"/>
                                  <w:szCs w:val="28"/>
                                </w:rPr>
                                <w:t>Also provided with these records is a key to the codes. This key identifies the statutory basis for the exemption as well as a brief explanation for why the exemption applies to the redacted information. As you review these responsive documents, you can refer to the key to identify the exemption and its applicability.</w:t>
                              </w:r>
                            </w:ins>
                          </w:p>
                          <w:p w:rsidR="007B7CF3" w:rsidRDefault="007B7CF3" w:rsidP="007B7CF3">
                            <w:pPr>
                              <w:rPr>
                                <w:ins w:id="23" w:author="Autumn Fox" w:date="2020-06-23T12:21:00Z"/>
                                <w:sz w:val="28"/>
                                <w:szCs w:val="28"/>
                              </w:rPr>
                            </w:pPr>
                            <w:ins w:id="24" w:author="Autumn Fox" w:date="2020-06-23T12:21:00Z">
                              <w:r>
                                <w:rPr>
                                  <w:sz w:val="28"/>
                                  <w:szCs w:val="28"/>
                                </w:rPr>
                                <w:t>We have attempted to apply consistent redactions on documents that contain the same information. In the event you locate documents that contain redactions that are not applied consistently, please let me know.</w:t>
                              </w:r>
                            </w:ins>
                          </w:p>
                          <w:p w:rsidR="007B7CF3" w:rsidRDefault="007B7CF3" w:rsidP="007B7CF3">
                            <w:pPr>
                              <w:rPr>
                                <w:ins w:id="25" w:author="Autumn Fox" w:date="2020-06-23T12:21:00Z"/>
                                <w:sz w:val="28"/>
                                <w:szCs w:val="28"/>
                              </w:rPr>
                            </w:pPr>
                            <w:ins w:id="26" w:author="Autumn Fox" w:date="2020-06-23T12:21:00Z">
                              <w:r>
                                <w:rPr>
                                  <w:sz w:val="28"/>
                                  <w:szCs w:val="28"/>
                                </w:rPr>
                                <w:t>Finally, the disclosure of information in the records being produced does not in any way constitute a waiver of attorney-client and/or work product privileges.</w:t>
                              </w:r>
                            </w:ins>
                          </w:p>
                          <w:p w:rsidR="007B7CF3" w:rsidRPr="00044764" w:rsidRDefault="007B7CF3" w:rsidP="007B7CF3">
                            <w:pPr>
                              <w:rPr>
                                <w:ins w:id="27" w:author="Autumn Fox" w:date="2020-06-23T12:21:00Z"/>
                                <w:sz w:val="28"/>
                                <w:szCs w:val="28"/>
                              </w:rPr>
                            </w:pPr>
                            <w:ins w:id="28" w:author="Autumn Fox" w:date="2020-06-23T12:21:00Z">
                              <w:r>
                                <w:rPr>
                                  <w:sz w:val="28"/>
                                  <w:szCs w:val="28"/>
                                </w:rPr>
                                <w:t>If you have any questions, please contact me at 360 385 2322.</w:t>
                              </w:r>
                            </w:ins>
                          </w:p>
                          <w:bookmarkStart w:id="29" w:name="_GoBack"/>
                          <w:bookmarkEnd w:id="29"/>
                          <w:p w:rsidR="007B7CF3" w:rsidDel="007B7CF3" w:rsidRDefault="007B7CF3">
                            <w:pPr>
                              <w:jc w:val="right"/>
                              <w:rPr>
                                <w:del w:id="30" w:author="Autumn Fox" w:date="2020-06-23T12:20:00Z"/>
                                <w:color w:val="4F81BD" w:themeColor="accent1"/>
                                <w:sz w:val="64"/>
                                <w:szCs w:val="64"/>
                              </w:rPr>
                            </w:pPr>
                            <w:customXmlDelRangeStart w:id="31" w:author="Autumn Fox" w:date="2020-06-23T12:20:00Z"/>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customXmlDelRangeEnd w:id="31"/>
                                <w:customXmlDelRangeStart w:id="32" w:author="Autumn Fox" w:date="2020-06-23T12:20:00Z"/>
                              </w:sdtContent>
                            </w:sdt>
                            <w:customXmlDelRangeEnd w:id="32"/>
                          </w:p>
                          <w:customXmlDelRangeStart w:id="33" w:author="Autumn Fox" w:date="2020-06-23T12:21:00Z"/>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customXmlDelRangeEnd w:id="33"/>
                              <w:p w:rsidR="007B7CF3" w:rsidRDefault="007B7CF3">
                                <w:pPr>
                                  <w:jc w:val="right"/>
                                  <w:rPr>
                                    <w:smallCaps/>
                                    <w:color w:val="404040" w:themeColor="text1" w:themeTint="BF"/>
                                    <w:sz w:val="36"/>
                                    <w:szCs w:val="36"/>
                                  </w:rPr>
                                </w:pPr>
                              </w:p>
                              <w:customXmlDelRangeStart w:id="34" w:author="Autumn Fox" w:date="2020-06-23T12:21:00Z"/>
                            </w:sdtContent>
                          </w:sdt>
                          <w:customXmlDelRangeEnd w:id="34"/>
                        </w:txbxContent>
                      </v:textbox>
                      <w10:wrap type="square" anchorx="page" anchory="page"/>
                    </v:shape>
                  </w:pict>
                </mc:Fallback>
              </mc:AlternateContent>
            </w:r>
            <w:r>
              <w:rPr>
                <w:noProof/>
              </w:rPr>
              <mc:AlternateContent>
                <mc:Choice Requires="wpg">
                  <w:drawing>
                    <wp:anchor distT="0" distB="0" distL="114300" distR="114300" simplePos="0" relativeHeight="25166182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5EBA78" id="Group 149" o:spid="_x0000_s1026" style="position:absolute;margin-left:0;margin-top:0;width:8in;height:95.7pt;z-index:2516618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6357620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7B7CF3" w:rsidRDefault="007B7CF3">
                                      <w:pPr>
                                        <w:pStyle w:val="NoSpacing"/>
                                        <w:jc w:val="right"/>
                                        <w:rPr>
                                          <w:color w:val="595959" w:themeColor="text1" w:themeTint="A6"/>
                                          <w:sz w:val="28"/>
                                          <w:szCs w:val="28"/>
                                        </w:rPr>
                                      </w:pPr>
                                      <w:r>
                                        <w:rPr>
                                          <w:color w:val="595959" w:themeColor="text1" w:themeTint="A6"/>
                                          <w:sz w:val="28"/>
                                          <w:szCs w:val="28"/>
                                        </w:rPr>
                                        <w:t xml:space="preserve">     </w:t>
                                      </w:r>
                                    </w:p>
                                  </w:sdtContent>
                                </w:sdt>
                                <w:p w:rsidR="007B7CF3" w:rsidRDefault="007B7CF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7B7CF3" w:rsidRDefault="007B7CF3">
                                <w:pPr>
                                  <w:pStyle w:val="NoSpacing"/>
                                  <w:jc w:val="right"/>
                                  <w:rPr>
                                    <w:color w:val="595959" w:themeColor="text1" w:themeTint="A6"/>
                                    <w:sz w:val="28"/>
                                    <w:szCs w:val="28"/>
                                  </w:rPr>
                                </w:pPr>
                                <w:r>
                                  <w:rPr>
                                    <w:color w:val="595959" w:themeColor="text1" w:themeTint="A6"/>
                                    <w:sz w:val="28"/>
                                    <w:szCs w:val="28"/>
                                  </w:rPr>
                                  <w:t xml:space="preserve">     </w:t>
                                </w:r>
                              </w:p>
                            </w:sdtContent>
                          </w:sdt>
                          <w:p w:rsidR="007B7CF3" w:rsidRDefault="007B7CF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5440680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7CF3" w:rsidRDefault="007B7CF3">
                                  <w:pPr>
                                    <w:pStyle w:val="NoSpacing"/>
                                    <w:jc w:val="right"/>
                                    <w:rPr>
                                      <w:color w:val="4F81BD" w:themeColor="accent1"/>
                                      <w:sz w:val="28"/>
                                      <w:szCs w:val="28"/>
                                    </w:rPr>
                                  </w:pPr>
                                  <w:del w:id="35" w:author="Autumn Fox" w:date="2020-06-23T12:20:00Z">
                                    <w:r w:rsidDel="007B7CF3">
                                      <w:rPr>
                                        <w:color w:val="4F81BD" w:themeColor="accent1"/>
                                        <w:sz w:val="28"/>
                                        <w:szCs w:val="28"/>
                                      </w:rPr>
                                      <w:delText>Abstract</w:delText>
                                    </w:r>
                                  </w:del>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7B7CF3" w:rsidRDefault="007B7CF3" w:rsidP="007B7CF3">
                                      <w:pPr>
                                        <w:pStyle w:val="NoSpacing"/>
                                        <w:jc w:val="center"/>
                                        <w:rPr>
                                          <w:color w:val="595959" w:themeColor="text1" w:themeTint="A6"/>
                                          <w:sz w:val="20"/>
                                          <w:szCs w:val="20"/>
                                        </w:rPr>
                                        <w:pPrChange w:id="36" w:author="Autumn Fox" w:date="2020-06-23T12:20:00Z">
                                          <w:pPr>
                                            <w:pStyle w:val="NoSpacing"/>
                                            <w:jc w:val="right"/>
                                          </w:pPr>
                                        </w:pPrChange>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B7CF3" w:rsidRDefault="007B7CF3">
                            <w:pPr>
                              <w:pStyle w:val="NoSpacing"/>
                              <w:jc w:val="right"/>
                              <w:rPr>
                                <w:color w:val="4F81BD" w:themeColor="accent1"/>
                                <w:sz w:val="28"/>
                                <w:szCs w:val="28"/>
                              </w:rPr>
                            </w:pPr>
                            <w:del w:id="37" w:author="Autumn Fox" w:date="2020-06-23T12:20:00Z">
                              <w:r w:rsidDel="007B7CF3">
                                <w:rPr>
                                  <w:color w:val="4F81BD" w:themeColor="accent1"/>
                                  <w:sz w:val="28"/>
                                  <w:szCs w:val="28"/>
                                </w:rPr>
                                <w:delText>Abstract</w:delText>
                              </w:r>
                            </w:del>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7B7CF3" w:rsidRDefault="007B7CF3" w:rsidP="007B7CF3">
                                <w:pPr>
                                  <w:pStyle w:val="NoSpacing"/>
                                  <w:jc w:val="center"/>
                                  <w:rPr>
                                    <w:color w:val="595959" w:themeColor="text1" w:themeTint="A6"/>
                                    <w:sz w:val="20"/>
                                    <w:szCs w:val="20"/>
                                  </w:rPr>
                                  <w:pPrChange w:id="38" w:author="Autumn Fox" w:date="2020-06-23T12:20:00Z">
                                    <w:pPr>
                                      <w:pStyle w:val="NoSpacing"/>
                                      <w:jc w:val="right"/>
                                    </w:pPr>
                                  </w:pPrChange>
                                </w:pPr>
                                <w:r>
                                  <w:rPr>
                                    <w:color w:val="595959" w:themeColor="text1" w:themeTint="A6"/>
                                    <w:sz w:val="20"/>
                                    <w:szCs w:val="20"/>
                                  </w:rPr>
                                  <w:t xml:space="preserve">     </w:t>
                                </w:r>
                              </w:p>
                            </w:sdtContent>
                          </w:sdt>
                        </w:txbxContent>
                      </v:textbox>
                      <w10:wrap type="square" anchorx="page" anchory="page"/>
                    </v:shape>
                  </w:pict>
                </mc:Fallback>
              </mc:AlternateContent>
            </w:r>
          </w:ins>
        </w:p>
        <w:p w:rsidR="007B7CF3" w:rsidRDefault="007B7CF3">
          <w:pPr>
            <w:rPr>
              <w:ins w:id="39" w:author="Autumn Fox" w:date="2020-06-23T12:20:00Z"/>
            </w:rPr>
          </w:pPr>
          <w:ins w:id="40" w:author="Autumn Fox" w:date="2020-06-23T12:20:00Z">
            <w:r>
              <w:br w:type="page"/>
            </w:r>
          </w:ins>
        </w:p>
        <w:customXmlInsRangeStart w:id="41" w:author="Autumn Fox" w:date="2020-06-23T12:20:00Z"/>
      </w:sdtContent>
    </w:sdt>
    <w:customXmlInsRangeEnd w:id="41"/>
    <w:p w:rsidR="007B7CF3" w:rsidRDefault="007B7CF3">
      <w:pPr>
        <w:rPr>
          <w:ins w:id="42" w:author="Autumn Fox" w:date="2020-06-23T12:20:00Z"/>
        </w:rPr>
      </w:pPr>
    </w:p>
    <w:tbl>
      <w:tblPr>
        <w:tblStyle w:val="TableGrid"/>
        <w:tblW w:w="14688" w:type="dxa"/>
        <w:tblLook w:val="04A0" w:firstRow="1" w:lastRow="0" w:firstColumn="1" w:lastColumn="0" w:noHBand="0" w:noVBand="1"/>
      </w:tblPr>
      <w:tblGrid>
        <w:gridCol w:w="722"/>
        <w:gridCol w:w="10096"/>
        <w:gridCol w:w="3870"/>
      </w:tblGrid>
      <w:tr w:rsidR="00E53789" w:rsidRPr="00C1718B" w:rsidTr="00C1718B">
        <w:trPr>
          <w:cantSplit/>
          <w:tblHeader/>
        </w:trPr>
        <w:tc>
          <w:tcPr>
            <w:tcW w:w="722" w:type="dxa"/>
            <w:shd w:val="clear" w:color="auto" w:fill="8DB3E2" w:themeFill="text2" w:themeFillTint="66"/>
          </w:tcPr>
          <w:p w:rsidR="00E53789" w:rsidRPr="00C1718B" w:rsidRDefault="00E53789" w:rsidP="00340E68">
            <w:pPr>
              <w:rPr>
                <w:rFonts w:cstheme="minorHAnsi"/>
                <w:b/>
                <w:sz w:val="18"/>
                <w:szCs w:val="18"/>
              </w:rPr>
            </w:pPr>
            <w:r w:rsidRPr="00C1718B">
              <w:rPr>
                <w:rFonts w:cstheme="minorHAnsi"/>
                <w:b/>
                <w:sz w:val="18"/>
                <w:szCs w:val="18"/>
              </w:rPr>
              <w:t>Code</w:t>
            </w:r>
          </w:p>
        </w:tc>
        <w:tc>
          <w:tcPr>
            <w:tcW w:w="10096" w:type="dxa"/>
            <w:shd w:val="clear" w:color="auto" w:fill="8DB3E2" w:themeFill="text2" w:themeFillTint="66"/>
          </w:tcPr>
          <w:p w:rsidR="00E53789" w:rsidRPr="00C1718B" w:rsidRDefault="00E53789" w:rsidP="00340E68">
            <w:pPr>
              <w:rPr>
                <w:rFonts w:cstheme="minorHAnsi"/>
                <w:b/>
                <w:sz w:val="18"/>
                <w:szCs w:val="18"/>
              </w:rPr>
            </w:pPr>
            <w:r w:rsidRPr="00C1718B">
              <w:rPr>
                <w:rFonts w:cstheme="minorHAnsi"/>
                <w:b/>
                <w:sz w:val="18"/>
                <w:szCs w:val="18"/>
              </w:rPr>
              <w:t>Applicable Exemption</w:t>
            </w:r>
          </w:p>
        </w:tc>
        <w:tc>
          <w:tcPr>
            <w:tcW w:w="3870" w:type="dxa"/>
            <w:shd w:val="clear" w:color="auto" w:fill="8DB3E2" w:themeFill="text2" w:themeFillTint="66"/>
          </w:tcPr>
          <w:p w:rsidR="00E53789" w:rsidRPr="00C1718B" w:rsidRDefault="00E53789" w:rsidP="00340E68">
            <w:pPr>
              <w:rPr>
                <w:rFonts w:cstheme="minorHAnsi"/>
                <w:b/>
                <w:sz w:val="18"/>
                <w:szCs w:val="18"/>
              </w:rPr>
            </w:pPr>
            <w:r w:rsidRPr="00C1718B">
              <w:rPr>
                <w:rFonts w:cstheme="minorHAnsi"/>
                <w:b/>
                <w:sz w:val="18"/>
                <w:szCs w:val="18"/>
              </w:rPr>
              <w:t>The cited exemption applies because the redacted/withheld information includes the following:</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1A</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42.56.240(1), RCW 42.56.050. Specific intelligence </w:t>
            </w:r>
            <w:r>
              <w:rPr>
                <w:rFonts w:cstheme="minorHAnsi"/>
                <w:sz w:val="18"/>
                <w:szCs w:val="18"/>
              </w:rPr>
              <w:t>information</w:t>
            </w:r>
            <w:r w:rsidRPr="00C1718B">
              <w:rPr>
                <w:rFonts w:cstheme="minorHAnsi"/>
                <w:sz w:val="18"/>
                <w:szCs w:val="18"/>
              </w:rPr>
              <w:t xml:space="preserve"> and records compiled by investigative, law enforcement, penology agencies, and state agencies vested with the responsibility to discipline members of any profession, the nondisclosure of which is essential to effective law enforcement or the protection of any person’s right to privacy</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Identifying information of a confidential informant where nondisclosure is essential to effective law enforcement</w:t>
            </w:r>
            <w:r>
              <w:rPr>
                <w:rFonts w:cstheme="minorHAnsi"/>
                <w:sz w:val="18"/>
                <w:szCs w:val="18"/>
              </w:rPr>
              <w:t xml:space="preserve"> because to release the identity or information about the confidential informant would compromise this and/or future and past investigations where this confidential informant may have been involved</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1B</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42.56.240(1), RCW 42.56.050. Specific intelligence </w:t>
            </w:r>
            <w:r>
              <w:rPr>
                <w:rFonts w:cstheme="minorHAnsi"/>
                <w:sz w:val="18"/>
                <w:szCs w:val="18"/>
              </w:rPr>
              <w:t>information</w:t>
            </w:r>
            <w:r w:rsidRPr="00C1718B">
              <w:rPr>
                <w:rFonts w:cstheme="minorHAnsi"/>
                <w:sz w:val="18"/>
                <w:szCs w:val="18"/>
              </w:rPr>
              <w:t xml:space="preserve"> and records compiled by investigative, law enforcement, penology agencies, and state agencies vested with the responsibility to discipline members of any profession, the nondisclosure of which is essential to effective law enforcement or the protection of any person’s right to privacy</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Identifying information of a confidential informant where nondisclosure is for the protection of </w:t>
            </w:r>
            <w:r>
              <w:rPr>
                <w:rFonts w:cstheme="minorHAnsi"/>
                <w:sz w:val="18"/>
                <w:szCs w:val="18"/>
              </w:rPr>
              <w:t xml:space="preserve">the confidential informant’s </w:t>
            </w:r>
            <w:r w:rsidRPr="00C1718B">
              <w:rPr>
                <w:rFonts w:cstheme="minorHAnsi"/>
                <w:sz w:val="18"/>
                <w:szCs w:val="18"/>
              </w:rPr>
              <w:t xml:space="preserve"> right to privacy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w:t>
            </w:r>
            <w:r>
              <w:rPr>
                <w:rFonts w:cstheme="minorHAnsi"/>
                <w:sz w:val="18"/>
                <w:szCs w:val="18"/>
              </w:rPr>
              <w:t>C</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42.56.240(1), RCW 42.56.050. Specific intelligence </w:t>
            </w:r>
            <w:r>
              <w:rPr>
                <w:rFonts w:cstheme="minorHAnsi"/>
                <w:sz w:val="18"/>
                <w:szCs w:val="18"/>
              </w:rPr>
              <w:t>information</w:t>
            </w:r>
            <w:r w:rsidRPr="00C1718B">
              <w:rPr>
                <w:rFonts w:cstheme="minorHAnsi"/>
                <w:sz w:val="18"/>
                <w:szCs w:val="18"/>
              </w:rPr>
              <w:t xml:space="preserve"> and records compiled by investigative, law enforcement, penology agencies, and state agencies vested with the responsibility to discipline members of any profession, the nondisclosure of which is essential to effective law enforcement or the protection of any person’s right to privacy</w:t>
            </w:r>
          </w:p>
        </w:tc>
        <w:tc>
          <w:tcPr>
            <w:tcW w:w="3870" w:type="dxa"/>
          </w:tcPr>
          <w:p w:rsidR="00853363" w:rsidRPr="00C1718B" w:rsidRDefault="00853363" w:rsidP="00526A5B">
            <w:pPr>
              <w:rPr>
                <w:rFonts w:cstheme="minorHAnsi"/>
                <w:sz w:val="18"/>
                <w:szCs w:val="18"/>
              </w:rPr>
            </w:pPr>
            <w:r w:rsidRPr="00C1718B">
              <w:rPr>
                <w:rFonts w:cstheme="minorHAnsi"/>
                <w:sz w:val="18"/>
                <w:szCs w:val="18"/>
              </w:rPr>
              <w:t>Records contained in an active, on-going criminal investigation – this is a “categorical” exemption, meaning the records are exempt as a whole in their entirety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w:t>
            </w:r>
            <w:r>
              <w:rPr>
                <w:rFonts w:cstheme="minorHAnsi"/>
                <w:sz w:val="18"/>
                <w:szCs w:val="18"/>
              </w:rPr>
              <w:t>D</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42.56.240(1), RCW 42.56.050. Specific intelligence </w:t>
            </w:r>
            <w:r>
              <w:rPr>
                <w:rFonts w:cstheme="minorHAnsi"/>
                <w:sz w:val="18"/>
                <w:szCs w:val="18"/>
              </w:rPr>
              <w:t>information</w:t>
            </w:r>
            <w:r w:rsidRPr="00C1718B">
              <w:rPr>
                <w:rFonts w:cstheme="minorHAnsi"/>
                <w:sz w:val="18"/>
                <w:szCs w:val="18"/>
              </w:rPr>
              <w:t xml:space="preserve"> and records compiled by investigative, law enforcement, penology agencies, and state agencies vested with the responsibility to discipline members of any profession, the nondisclosure of which is essential to effective law enforcement or the protection of any person’s right to privacy</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Specific intelligence </w:t>
            </w:r>
            <w:r>
              <w:rPr>
                <w:rFonts w:cstheme="minorHAnsi"/>
                <w:sz w:val="18"/>
                <w:szCs w:val="18"/>
              </w:rPr>
              <w:t>information</w:t>
            </w:r>
            <w:r w:rsidRPr="00C1718B">
              <w:rPr>
                <w:rFonts w:cstheme="minorHAnsi"/>
                <w:sz w:val="18"/>
                <w:szCs w:val="18"/>
              </w:rPr>
              <w:t xml:space="preserve"> compiled by law enforcement, in an investigation that has already been referred to the Prosecuting Attorney, the nondisclosure of which is essential to effective law enforcement </w:t>
            </w:r>
            <w:r>
              <w:rPr>
                <w:rFonts w:cstheme="minorHAnsi"/>
                <w:sz w:val="18"/>
                <w:szCs w:val="18"/>
              </w:rPr>
              <w:t>because to release the information would compromise the investigative process.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w:t>
            </w:r>
            <w:r>
              <w:rPr>
                <w:rFonts w:cstheme="minorHAnsi"/>
                <w:sz w:val="18"/>
                <w:szCs w:val="18"/>
              </w:rPr>
              <w:t>E</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42.56.240(1), RCW 42.56.050. Specific intelligence </w:t>
            </w:r>
            <w:r>
              <w:rPr>
                <w:rFonts w:cstheme="minorHAnsi"/>
                <w:sz w:val="18"/>
                <w:szCs w:val="18"/>
              </w:rPr>
              <w:t>information</w:t>
            </w:r>
            <w:r w:rsidRPr="00C1718B">
              <w:rPr>
                <w:rFonts w:cstheme="minorHAnsi"/>
                <w:sz w:val="18"/>
                <w:szCs w:val="18"/>
              </w:rPr>
              <w:t xml:space="preserve"> and records compiled by investigative, law enforcement, penology agencies, and state agencies vested with the responsibility to discipline members of any profession, the nondisclosure of which is essential to effective law enforcement or the protection of any person’s right to privacy</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Specific intelligence </w:t>
            </w:r>
            <w:r>
              <w:rPr>
                <w:rFonts w:cstheme="minorHAnsi"/>
                <w:sz w:val="18"/>
                <w:szCs w:val="18"/>
              </w:rPr>
              <w:t>information</w:t>
            </w:r>
            <w:r w:rsidRPr="00C1718B">
              <w:rPr>
                <w:rFonts w:cstheme="minorHAnsi"/>
                <w:sz w:val="18"/>
                <w:szCs w:val="18"/>
              </w:rPr>
              <w:t xml:space="preserve"> compiled by law enforcement, in an investigation that has already been referred to the Prosecuting Attorney, the nondisclosure of which is for the protection of a person’s right to privacy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w:t>
            </w:r>
            <w:r>
              <w:rPr>
                <w:rFonts w:cstheme="minorHAnsi"/>
                <w:sz w:val="18"/>
                <w:szCs w:val="18"/>
              </w:rPr>
              <w:t>F</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42.56.240(1), RCW 42.56.050. Specific intelligence </w:t>
            </w:r>
            <w:r>
              <w:rPr>
                <w:rFonts w:cstheme="minorHAnsi"/>
                <w:sz w:val="18"/>
                <w:szCs w:val="18"/>
              </w:rPr>
              <w:t>information</w:t>
            </w:r>
            <w:r w:rsidRPr="00C1718B">
              <w:rPr>
                <w:rFonts w:cstheme="minorHAnsi"/>
                <w:sz w:val="18"/>
                <w:szCs w:val="18"/>
              </w:rPr>
              <w:t xml:space="preserve"> and records compiled by investigative, law enforcement, penology agencies, and state agencies vested with the responsibility to discipline members of any profession, the nondisclosure of which is essential to effective law enforcement or the protection of any person’s right to privacy</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Specific intelligence </w:t>
            </w:r>
            <w:r>
              <w:rPr>
                <w:rFonts w:cstheme="minorHAnsi"/>
                <w:sz w:val="18"/>
                <w:szCs w:val="18"/>
              </w:rPr>
              <w:t>information</w:t>
            </w:r>
            <w:r w:rsidRPr="00C1718B">
              <w:rPr>
                <w:rFonts w:cstheme="minorHAnsi"/>
                <w:sz w:val="18"/>
                <w:szCs w:val="18"/>
              </w:rPr>
              <w:t xml:space="preserve"> compiled by an investigative agency the nondisclosure of which is essential to effective law enforcement</w:t>
            </w:r>
            <w:r>
              <w:rPr>
                <w:rFonts w:cstheme="minorHAnsi"/>
                <w:sz w:val="18"/>
                <w:szCs w:val="18"/>
              </w:rPr>
              <w:t xml:space="preserve"> because to release the information would compromise the investigative process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w:t>
            </w:r>
            <w:r>
              <w:rPr>
                <w:rFonts w:cstheme="minorHAnsi"/>
                <w:sz w:val="18"/>
                <w:szCs w:val="18"/>
              </w:rPr>
              <w:t>G</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42.56.240(1), RCW 42.56.050. Specific intelligence </w:t>
            </w:r>
            <w:r>
              <w:rPr>
                <w:rFonts w:cstheme="minorHAnsi"/>
                <w:sz w:val="18"/>
                <w:szCs w:val="18"/>
              </w:rPr>
              <w:t>information</w:t>
            </w:r>
            <w:r w:rsidRPr="00C1718B">
              <w:rPr>
                <w:rFonts w:cstheme="minorHAnsi"/>
                <w:sz w:val="18"/>
                <w:szCs w:val="18"/>
              </w:rPr>
              <w:t xml:space="preserve"> and records compiled by investigative, law enforcement, penology agencies, and state agencies vested with the responsibility to discipline members of any profession, the nondisclosure of which is essential to effective law enforcement or the protection of any person’s right to privacy</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Specific intelligence </w:t>
            </w:r>
            <w:r>
              <w:rPr>
                <w:rFonts w:cstheme="minorHAnsi"/>
                <w:sz w:val="18"/>
                <w:szCs w:val="18"/>
              </w:rPr>
              <w:t>information</w:t>
            </w:r>
            <w:r w:rsidRPr="00C1718B">
              <w:rPr>
                <w:rFonts w:cstheme="minorHAnsi"/>
                <w:sz w:val="18"/>
                <w:szCs w:val="18"/>
              </w:rPr>
              <w:t xml:space="preserve"> compiled by an investigative agency  the nondisclosure of which is for the protection of a person’s right to privacy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w:t>
            </w:r>
            <w:r>
              <w:rPr>
                <w:rFonts w:cstheme="minorHAnsi"/>
                <w:sz w:val="18"/>
                <w:szCs w:val="18"/>
              </w:rPr>
              <w:t>H</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42.56.240(1). General results of polygraph administered as part of criminal investigation may be released with appropriate redaction, but specific questions/answers/charts may be withheld as specific intelligence </w:t>
            </w:r>
            <w:r>
              <w:rPr>
                <w:rFonts w:cstheme="minorHAnsi"/>
                <w:sz w:val="18"/>
                <w:szCs w:val="18"/>
              </w:rPr>
              <w:t>information</w:t>
            </w:r>
            <w:r w:rsidRPr="00C1718B">
              <w:rPr>
                <w:rFonts w:cstheme="minorHAnsi"/>
                <w:sz w:val="18"/>
                <w:szCs w:val="18"/>
              </w:rPr>
              <w:t>, the nondisclosure of which is essential to effective law enforcement</w:t>
            </w:r>
          </w:p>
        </w:tc>
        <w:tc>
          <w:tcPr>
            <w:tcW w:w="3870" w:type="dxa"/>
          </w:tcPr>
          <w:p w:rsidR="00853363" w:rsidRPr="00C1718B" w:rsidRDefault="00853363" w:rsidP="00526A5B">
            <w:pPr>
              <w:rPr>
                <w:rFonts w:cstheme="minorHAnsi"/>
                <w:sz w:val="18"/>
                <w:szCs w:val="18"/>
              </w:rPr>
            </w:pPr>
            <w:r w:rsidRPr="00C1718B">
              <w:rPr>
                <w:rFonts w:cstheme="minorHAnsi"/>
                <w:sz w:val="18"/>
                <w:szCs w:val="18"/>
              </w:rPr>
              <w:t>Questions, answers, and charts of a polygraph conducted in a law enforcement investigation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1I</w:t>
            </w:r>
          </w:p>
        </w:tc>
        <w:tc>
          <w:tcPr>
            <w:tcW w:w="10096" w:type="dxa"/>
          </w:tcPr>
          <w:p w:rsidR="00853363" w:rsidRPr="00C1718B" w:rsidRDefault="00853363" w:rsidP="00526A5B">
            <w:pPr>
              <w:rPr>
                <w:rFonts w:cstheme="minorHAnsi"/>
                <w:sz w:val="18"/>
                <w:szCs w:val="18"/>
              </w:rPr>
            </w:pPr>
            <w:r w:rsidRPr="007C6704">
              <w:rPr>
                <w:rFonts w:cstheme="minorHAnsi"/>
                <w:sz w:val="18"/>
                <w:szCs w:val="18"/>
              </w:rPr>
              <w:t>RCW 42.56.240(1), RCW 42.56.050. Specific intelligence information and records compiled by investigative, law enforcement, penology agencies, and state agencies vested with the responsibility to discipline members of any profession, the nondisclosure of which is essential to effective law enforcement or the protection of any person’s right to privacy</w:t>
            </w:r>
          </w:p>
        </w:tc>
        <w:tc>
          <w:tcPr>
            <w:tcW w:w="3870" w:type="dxa"/>
          </w:tcPr>
          <w:p w:rsidR="00853363" w:rsidRPr="00C1718B" w:rsidRDefault="00853363" w:rsidP="00526A5B">
            <w:pPr>
              <w:rPr>
                <w:rFonts w:cstheme="minorHAnsi"/>
                <w:sz w:val="18"/>
                <w:szCs w:val="18"/>
              </w:rPr>
            </w:pPr>
            <w:r>
              <w:rPr>
                <w:rFonts w:cstheme="minorHAnsi"/>
                <w:sz w:val="18"/>
                <w:szCs w:val="18"/>
              </w:rPr>
              <w:t>Photograph of victim or witness that shows injury, is embarrassing, the person is deceased, or would otherwise violate the individual’s right to privacy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lastRenderedPageBreak/>
              <w:t>2A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42.56.240(2). Information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victim of a crime where disclosure would endanger any person’s life</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2B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42.56.240(2). Information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victim of a crime where disclosure wo</w:t>
            </w:r>
            <w:r>
              <w:rPr>
                <w:rFonts w:cstheme="minorHAnsi"/>
                <w:sz w:val="18"/>
                <w:szCs w:val="18"/>
              </w:rPr>
              <w:t>uld endanger any person’s physical safety</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2C</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42.56.240(2). Information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victim of a crime where disclosure would endanger any pe</w:t>
            </w:r>
            <w:r>
              <w:rPr>
                <w:rFonts w:cstheme="minorHAnsi"/>
                <w:sz w:val="18"/>
                <w:szCs w:val="18"/>
              </w:rPr>
              <w:t xml:space="preserve">rson’s </w:t>
            </w:r>
            <w:r w:rsidRPr="00C1718B">
              <w:rPr>
                <w:rFonts w:cstheme="minorHAnsi"/>
                <w:sz w:val="18"/>
                <w:szCs w:val="18"/>
              </w:rPr>
              <w:t>property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w:t>
            </w:r>
            <w:r>
              <w:rPr>
                <w:rFonts w:cstheme="minorHAnsi"/>
                <w:sz w:val="18"/>
                <w:szCs w:val="18"/>
              </w:rPr>
              <w:t>D</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42.56.240(2). Information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victim of a crime where victim requested anonymity at time of initial contact with law enforcement</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w:t>
            </w:r>
            <w:r>
              <w:rPr>
                <w:rFonts w:cstheme="minorHAnsi"/>
                <w:sz w:val="18"/>
                <w:szCs w:val="18"/>
              </w:rPr>
              <w:t>E</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42.56.240(2). </w:t>
            </w:r>
            <w:r>
              <w:rPr>
                <w:rFonts w:cstheme="minorHAnsi"/>
                <w:sz w:val="18"/>
                <w:szCs w:val="18"/>
              </w:rPr>
              <w:t>Information</w:t>
            </w:r>
            <w:r w:rsidRPr="00C1718B">
              <w:rPr>
                <w:rFonts w:cstheme="minorHAnsi"/>
                <w:sz w:val="18"/>
                <w:szCs w:val="18"/>
              </w:rPr>
              <w:t xml:space="preserve">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victim who filed a complaint with an investigative, law enforcement, or penology agency where disclosure would endanger any person’s life</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2F</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42.56.240(2). </w:t>
            </w:r>
            <w:r>
              <w:rPr>
                <w:rFonts w:cstheme="minorHAnsi"/>
                <w:sz w:val="18"/>
                <w:szCs w:val="18"/>
              </w:rPr>
              <w:t>Information</w:t>
            </w:r>
            <w:r w:rsidRPr="00C1718B">
              <w:rPr>
                <w:rFonts w:cstheme="minorHAnsi"/>
                <w:sz w:val="18"/>
                <w:szCs w:val="18"/>
              </w:rPr>
              <w:t xml:space="preserve">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victim who filed a complaint with an investigative, law enforcement, or penology agency where disclosure wo</w:t>
            </w:r>
            <w:r>
              <w:rPr>
                <w:rFonts w:cstheme="minorHAnsi"/>
                <w:sz w:val="18"/>
                <w:szCs w:val="18"/>
              </w:rPr>
              <w:t xml:space="preserve">uld endanger any person’s </w:t>
            </w:r>
            <w:r w:rsidRPr="00C1718B">
              <w:rPr>
                <w:rFonts w:cstheme="minorHAnsi"/>
                <w:sz w:val="18"/>
                <w:szCs w:val="18"/>
              </w:rPr>
              <w:t>physical safety</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2G</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42.56.240(2). </w:t>
            </w:r>
            <w:r>
              <w:rPr>
                <w:rFonts w:cstheme="minorHAnsi"/>
                <w:sz w:val="18"/>
                <w:szCs w:val="18"/>
              </w:rPr>
              <w:t>Information</w:t>
            </w:r>
            <w:r w:rsidRPr="00C1718B">
              <w:rPr>
                <w:rFonts w:cstheme="minorHAnsi"/>
                <w:sz w:val="18"/>
                <w:szCs w:val="18"/>
              </w:rPr>
              <w:t xml:space="preserve">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victim who filed a complaint with an investigative, law enforcement, or penology agency where disclosure would endanger any pe</w:t>
            </w:r>
            <w:r>
              <w:rPr>
                <w:rFonts w:cstheme="minorHAnsi"/>
                <w:sz w:val="18"/>
                <w:szCs w:val="18"/>
              </w:rPr>
              <w:t xml:space="preserve">rson’s </w:t>
            </w:r>
            <w:r w:rsidRPr="00C1718B">
              <w:rPr>
                <w:rFonts w:cstheme="minorHAnsi"/>
                <w:sz w:val="18"/>
                <w:szCs w:val="18"/>
              </w:rPr>
              <w:t>property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w:t>
            </w:r>
            <w:r>
              <w:rPr>
                <w:rFonts w:cstheme="minorHAnsi"/>
                <w:sz w:val="18"/>
                <w:szCs w:val="18"/>
              </w:rPr>
              <w:t>H</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42.56.240(2). </w:t>
            </w:r>
            <w:r>
              <w:rPr>
                <w:rFonts w:cstheme="minorHAnsi"/>
                <w:sz w:val="18"/>
                <w:szCs w:val="18"/>
              </w:rPr>
              <w:t>Information</w:t>
            </w:r>
            <w:r w:rsidRPr="00C1718B">
              <w:rPr>
                <w:rFonts w:cstheme="minorHAnsi"/>
                <w:sz w:val="18"/>
                <w:szCs w:val="18"/>
              </w:rPr>
              <w:t xml:space="preserve">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victim who filed a complaint with an investigative, law enforcement, or penology agency crime where victim requested anonymity at time of initial contact with law enforcement</w:t>
            </w:r>
          </w:p>
        </w:tc>
      </w:tr>
      <w:tr w:rsidR="00853363" w:rsidRPr="00C1718B" w:rsidTr="00526A5B">
        <w:trPr>
          <w:cantSplit/>
          <w:trHeight w:val="188"/>
        </w:trPr>
        <w:tc>
          <w:tcPr>
            <w:tcW w:w="722" w:type="dxa"/>
          </w:tcPr>
          <w:p w:rsidR="00853363" w:rsidRPr="00C1718B" w:rsidRDefault="00853363" w:rsidP="00526A5B">
            <w:pPr>
              <w:rPr>
                <w:rFonts w:cstheme="minorHAnsi"/>
                <w:sz w:val="18"/>
                <w:szCs w:val="18"/>
              </w:rPr>
            </w:pPr>
            <w:r w:rsidRPr="00C1718B">
              <w:rPr>
                <w:rFonts w:cstheme="minorHAnsi"/>
                <w:sz w:val="18"/>
                <w:szCs w:val="18"/>
              </w:rPr>
              <w:t>2</w:t>
            </w:r>
            <w:r>
              <w:rPr>
                <w:rFonts w:cstheme="minorHAnsi"/>
                <w:sz w:val="18"/>
                <w:szCs w:val="18"/>
              </w:rPr>
              <w:t>I</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42.56.240(2). </w:t>
            </w:r>
            <w:r>
              <w:rPr>
                <w:rFonts w:cstheme="minorHAnsi"/>
                <w:sz w:val="18"/>
                <w:szCs w:val="18"/>
              </w:rPr>
              <w:t>Information</w:t>
            </w:r>
            <w:r w:rsidRPr="00C1718B">
              <w:rPr>
                <w:rFonts w:cstheme="minorHAnsi"/>
                <w:sz w:val="18"/>
                <w:szCs w:val="18"/>
              </w:rPr>
              <w:t xml:space="preserve">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witness to a crime where disclosure would endanger any person’s life</w:t>
            </w:r>
          </w:p>
        </w:tc>
      </w:tr>
      <w:tr w:rsidR="00853363" w:rsidRPr="00C1718B" w:rsidTr="00526A5B">
        <w:trPr>
          <w:cantSplit/>
          <w:trHeight w:val="188"/>
        </w:trPr>
        <w:tc>
          <w:tcPr>
            <w:tcW w:w="722" w:type="dxa"/>
          </w:tcPr>
          <w:p w:rsidR="00853363" w:rsidRPr="00C1718B" w:rsidRDefault="00853363" w:rsidP="00526A5B">
            <w:pPr>
              <w:rPr>
                <w:rFonts w:cstheme="minorHAnsi"/>
                <w:sz w:val="18"/>
                <w:szCs w:val="18"/>
              </w:rPr>
            </w:pPr>
            <w:r>
              <w:rPr>
                <w:rFonts w:cstheme="minorHAnsi"/>
                <w:sz w:val="18"/>
                <w:szCs w:val="18"/>
              </w:rPr>
              <w:t>2J</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42.56.240(2). </w:t>
            </w:r>
            <w:r>
              <w:rPr>
                <w:rFonts w:cstheme="minorHAnsi"/>
                <w:sz w:val="18"/>
                <w:szCs w:val="18"/>
              </w:rPr>
              <w:t>Information</w:t>
            </w:r>
            <w:r w:rsidRPr="00C1718B">
              <w:rPr>
                <w:rFonts w:cstheme="minorHAnsi"/>
                <w:sz w:val="18"/>
                <w:szCs w:val="18"/>
              </w:rPr>
              <w:t xml:space="preserve">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witness to a crime where disclosure wo</w:t>
            </w:r>
            <w:r>
              <w:rPr>
                <w:rFonts w:cstheme="minorHAnsi"/>
                <w:sz w:val="18"/>
                <w:szCs w:val="18"/>
              </w:rPr>
              <w:t xml:space="preserve">uld endanger any person’s </w:t>
            </w:r>
            <w:r w:rsidRPr="00C1718B">
              <w:rPr>
                <w:rFonts w:cstheme="minorHAnsi"/>
                <w:sz w:val="18"/>
                <w:szCs w:val="18"/>
              </w:rPr>
              <w:t>physical safet</w:t>
            </w:r>
            <w:r>
              <w:rPr>
                <w:rFonts w:cstheme="minorHAnsi"/>
                <w:sz w:val="18"/>
                <w:szCs w:val="18"/>
              </w:rPr>
              <w:t>y</w:t>
            </w:r>
          </w:p>
        </w:tc>
      </w:tr>
      <w:tr w:rsidR="00853363" w:rsidRPr="00C1718B" w:rsidTr="00526A5B">
        <w:trPr>
          <w:cantSplit/>
          <w:trHeight w:val="188"/>
        </w:trPr>
        <w:tc>
          <w:tcPr>
            <w:tcW w:w="722" w:type="dxa"/>
          </w:tcPr>
          <w:p w:rsidR="00853363" w:rsidRPr="00C1718B" w:rsidRDefault="00853363" w:rsidP="00526A5B">
            <w:pPr>
              <w:rPr>
                <w:rFonts w:cstheme="minorHAnsi"/>
                <w:sz w:val="18"/>
                <w:szCs w:val="18"/>
              </w:rPr>
            </w:pPr>
            <w:r>
              <w:rPr>
                <w:rFonts w:cstheme="minorHAnsi"/>
                <w:sz w:val="18"/>
                <w:szCs w:val="18"/>
              </w:rPr>
              <w:t>2K</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42.56.240(2). </w:t>
            </w:r>
            <w:r>
              <w:rPr>
                <w:rFonts w:cstheme="minorHAnsi"/>
                <w:sz w:val="18"/>
                <w:szCs w:val="18"/>
              </w:rPr>
              <w:t>Information</w:t>
            </w:r>
            <w:r w:rsidRPr="00C1718B">
              <w:rPr>
                <w:rFonts w:cstheme="minorHAnsi"/>
                <w:sz w:val="18"/>
                <w:szCs w:val="18"/>
              </w:rPr>
              <w:t xml:space="preserve">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witness to a crime where disclosure would endanger a</w:t>
            </w:r>
            <w:r>
              <w:rPr>
                <w:rFonts w:cstheme="minorHAnsi"/>
                <w:sz w:val="18"/>
                <w:szCs w:val="18"/>
              </w:rPr>
              <w:t xml:space="preserve">ny person’s </w:t>
            </w:r>
            <w:r w:rsidRPr="00C1718B">
              <w:rPr>
                <w:rFonts w:cstheme="minorHAnsi"/>
                <w:sz w:val="18"/>
                <w:szCs w:val="18"/>
              </w:rPr>
              <w:t>property</w:t>
            </w:r>
          </w:p>
        </w:tc>
      </w:tr>
      <w:tr w:rsidR="00853363" w:rsidRPr="00C1718B" w:rsidTr="00526A5B">
        <w:trPr>
          <w:cantSplit/>
          <w:trHeight w:val="188"/>
        </w:trPr>
        <w:tc>
          <w:tcPr>
            <w:tcW w:w="722" w:type="dxa"/>
          </w:tcPr>
          <w:p w:rsidR="00853363" w:rsidRPr="00C1718B" w:rsidRDefault="00853363" w:rsidP="00526A5B">
            <w:pPr>
              <w:rPr>
                <w:rFonts w:cstheme="minorHAnsi"/>
                <w:sz w:val="18"/>
                <w:szCs w:val="18"/>
              </w:rPr>
            </w:pPr>
            <w:r w:rsidRPr="00C1718B">
              <w:rPr>
                <w:rFonts w:cstheme="minorHAnsi"/>
                <w:sz w:val="18"/>
                <w:szCs w:val="18"/>
              </w:rPr>
              <w:t>2</w:t>
            </w:r>
            <w:r>
              <w:rPr>
                <w:rFonts w:cstheme="minorHAnsi"/>
                <w:sz w:val="18"/>
                <w:szCs w:val="18"/>
              </w:rPr>
              <w:t>L</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42.56.240(2). </w:t>
            </w:r>
            <w:r>
              <w:rPr>
                <w:rFonts w:cstheme="minorHAnsi"/>
                <w:sz w:val="18"/>
                <w:szCs w:val="18"/>
              </w:rPr>
              <w:t>Information</w:t>
            </w:r>
            <w:r w:rsidRPr="00C1718B">
              <w:rPr>
                <w:rFonts w:cstheme="minorHAnsi"/>
                <w:sz w:val="18"/>
                <w:szCs w:val="18"/>
              </w:rPr>
              <w:t xml:space="preserve">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witness to a crime where witness requested anonymity at time of initial contact with law enforcement</w:t>
            </w:r>
          </w:p>
        </w:tc>
      </w:tr>
      <w:tr w:rsidR="00853363" w:rsidRPr="00C1718B" w:rsidTr="00526A5B">
        <w:trPr>
          <w:cantSplit/>
          <w:trHeight w:val="188"/>
        </w:trPr>
        <w:tc>
          <w:tcPr>
            <w:tcW w:w="722" w:type="dxa"/>
          </w:tcPr>
          <w:p w:rsidR="00853363" w:rsidRPr="00C1718B" w:rsidRDefault="00853363" w:rsidP="00526A5B">
            <w:pPr>
              <w:rPr>
                <w:rFonts w:cstheme="minorHAnsi"/>
                <w:sz w:val="18"/>
                <w:szCs w:val="18"/>
              </w:rPr>
            </w:pPr>
            <w:r w:rsidRPr="00C1718B">
              <w:rPr>
                <w:rFonts w:cstheme="minorHAnsi"/>
                <w:sz w:val="18"/>
                <w:szCs w:val="18"/>
              </w:rPr>
              <w:t>2</w:t>
            </w:r>
            <w:r>
              <w:rPr>
                <w:rFonts w:cstheme="minorHAnsi"/>
                <w:sz w:val="18"/>
                <w:szCs w:val="18"/>
              </w:rPr>
              <w:t>M</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42.56.240(2). Information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witness who filed a complaint with an investigative, law enforcement, or penology agency where disclosure would endanger any person’s life</w:t>
            </w:r>
          </w:p>
        </w:tc>
      </w:tr>
      <w:tr w:rsidR="00853363" w:rsidRPr="00C1718B" w:rsidTr="00526A5B">
        <w:trPr>
          <w:cantSplit/>
          <w:trHeight w:val="188"/>
        </w:trPr>
        <w:tc>
          <w:tcPr>
            <w:tcW w:w="722" w:type="dxa"/>
          </w:tcPr>
          <w:p w:rsidR="00853363" w:rsidRPr="00C1718B" w:rsidRDefault="00853363" w:rsidP="00526A5B">
            <w:pPr>
              <w:rPr>
                <w:rFonts w:cstheme="minorHAnsi"/>
                <w:sz w:val="18"/>
                <w:szCs w:val="18"/>
              </w:rPr>
            </w:pPr>
            <w:r>
              <w:rPr>
                <w:rFonts w:cstheme="minorHAnsi"/>
                <w:sz w:val="18"/>
                <w:szCs w:val="18"/>
              </w:rPr>
              <w:lastRenderedPageBreak/>
              <w:t>2N</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42.56.240(2). Information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witness who filed a complaint with an investigative, law enforcement, or penology agency where disclosure wo</w:t>
            </w:r>
            <w:r>
              <w:rPr>
                <w:rFonts w:cstheme="minorHAnsi"/>
                <w:sz w:val="18"/>
                <w:szCs w:val="18"/>
              </w:rPr>
              <w:t xml:space="preserve">uld endanger any person’s </w:t>
            </w:r>
            <w:r w:rsidRPr="00C1718B">
              <w:rPr>
                <w:rFonts w:cstheme="minorHAnsi"/>
                <w:sz w:val="18"/>
                <w:szCs w:val="18"/>
              </w:rPr>
              <w:t>physical safety</w:t>
            </w:r>
          </w:p>
        </w:tc>
      </w:tr>
      <w:tr w:rsidR="00853363" w:rsidRPr="00C1718B" w:rsidTr="00526A5B">
        <w:trPr>
          <w:cantSplit/>
          <w:trHeight w:val="188"/>
        </w:trPr>
        <w:tc>
          <w:tcPr>
            <w:tcW w:w="722" w:type="dxa"/>
          </w:tcPr>
          <w:p w:rsidR="00853363" w:rsidRPr="00C1718B" w:rsidRDefault="00853363" w:rsidP="00526A5B">
            <w:pPr>
              <w:rPr>
                <w:rFonts w:cstheme="minorHAnsi"/>
                <w:sz w:val="18"/>
                <w:szCs w:val="18"/>
              </w:rPr>
            </w:pPr>
            <w:r>
              <w:rPr>
                <w:rFonts w:cstheme="minorHAnsi"/>
                <w:sz w:val="18"/>
                <w:szCs w:val="18"/>
              </w:rPr>
              <w:t>2O</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42.56.240(2). Information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witness who filed a complaint with an investigative, law enforcement, or penology agency where disclosure would endanger any pe</w:t>
            </w:r>
            <w:r>
              <w:rPr>
                <w:rFonts w:cstheme="minorHAnsi"/>
                <w:sz w:val="18"/>
                <w:szCs w:val="18"/>
              </w:rPr>
              <w:t xml:space="preserve">rson’s </w:t>
            </w:r>
            <w:r w:rsidRPr="00C1718B">
              <w:rPr>
                <w:rFonts w:cstheme="minorHAnsi"/>
                <w:sz w:val="18"/>
                <w:szCs w:val="18"/>
              </w:rPr>
              <w:t>property</w:t>
            </w:r>
          </w:p>
        </w:tc>
      </w:tr>
      <w:tr w:rsidR="00853363" w:rsidRPr="00C1718B" w:rsidTr="00526A5B">
        <w:trPr>
          <w:cantSplit/>
          <w:trHeight w:val="188"/>
        </w:trPr>
        <w:tc>
          <w:tcPr>
            <w:tcW w:w="722" w:type="dxa"/>
          </w:tcPr>
          <w:p w:rsidR="00853363" w:rsidRPr="00C1718B" w:rsidRDefault="00853363" w:rsidP="00526A5B">
            <w:pPr>
              <w:rPr>
                <w:rFonts w:cstheme="minorHAnsi"/>
                <w:sz w:val="18"/>
                <w:szCs w:val="18"/>
              </w:rPr>
            </w:pPr>
            <w:r w:rsidRPr="00C1718B">
              <w:rPr>
                <w:rFonts w:cstheme="minorHAnsi"/>
                <w:sz w:val="18"/>
                <w:szCs w:val="18"/>
              </w:rPr>
              <w:t>2</w:t>
            </w:r>
            <w:r>
              <w:rPr>
                <w:rFonts w:cstheme="minorHAnsi"/>
                <w:sz w:val="18"/>
                <w:szCs w:val="18"/>
              </w:rPr>
              <w:t>P</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42.56.240(2). Information revealing the identity of persons who are witnesses to or victims of crime or who file complaints with any investigative, law enforcement, or penology agencies, if disclosure would endanger any person’s life, physical safety, or property, or they indicate a desire for anonymity at the time of initial contact</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witness who filed a complaint with an investigative, law enforcement, or penology agency crime where witness requested anonymity at time of initial contact with law enforcement</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7.69A.030(4). Name/address/photos of living child victim/witness shall not be disclosed by law enforcement, prosecutors, state agency without permission of victim/witness/parents/guardians except to entity providing services to child</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Identifying information of living child victim of a crime</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7.69A.030(4). Name/address/photos of living child victim/witness shall not be disclosed by law enforcement, prosecutors, state agency without permission of victim/witness/parents/guardians except to entity providing services to child</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Identifying information of a living child witness to a crime</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3C</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42.56.070(1); RCW 42.56.240(5), RCW 10.97.130. </w:t>
            </w:r>
            <w:r>
              <w:rPr>
                <w:rFonts w:cstheme="minorHAnsi"/>
                <w:sz w:val="18"/>
                <w:szCs w:val="18"/>
              </w:rPr>
              <w:t>Information</w:t>
            </w:r>
            <w:r w:rsidRPr="00C1718B">
              <w:rPr>
                <w:rFonts w:cstheme="minorHAnsi"/>
                <w:sz w:val="18"/>
                <w:szCs w:val="18"/>
              </w:rPr>
              <w:t xml:space="preserve"> revealing the identity of child victims of sexual assault who are under age 18 are exempt – including name, address, location, photograph, and in cases in which the child victim is a relative or stepchild of the alleged perpetrator, identification of the relationship between the child and the alleged perpetrator</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Identifying information of a child victim of sexual assault</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4A</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RCW 13.50.100. Records covered by RCW 13.50.100 shall be confidential and shall be released only pursuant to that section and RCW 13.50.010</w:t>
            </w:r>
          </w:p>
        </w:tc>
        <w:tc>
          <w:tcPr>
            <w:tcW w:w="3870" w:type="dxa"/>
          </w:tcPr>
          <w:p w:rsidR="00853363" w:rsidRPr="00C1718B" w:rsidRDefault="00853363" w:rsidP="00526A5B">
            <w:pPr>
              <w:rPr>
                <w:rFonts w:cstheme="minorHAnsi"/>
                <w:sz w:val="18"/>
                <w:szCs w:val="18"/>
              </w:rPr>
            </w:pPr>
            <w:r w:rsidRPr="00C1718B">
              <w:rPr>
                <w:rFonts w:cstheme="minorHAnsi"/>
                <w:sz w:val="18"/>
                <w:szCs w:val="18"/>
              </w:rPr>
              <w:t>Records related to a juvenile which do not relate to the commission of a criminal offense</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4B</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RCW 13.50.050.  All records other than the official juvenile court file are confidential and may be released only as provided in RCW 13.50.050, RCW 13.50.010, RCW 13.40.215, RCW 4.24.550</w:t>
            </w:r>
          </w:p>
        </w:tc>
        <w:tc>
          <w:tcPr>
            <w:tcW w:w="3870" w:type="dxa"/>
          </w:tcPr>
          <w:p w:rsidR="00853363" w:rsidRPr="00C1718B" w:rsidRDefault="00853363" w:rsidP="00526A5B">
            <w:pPr>
              <w:rPr>
                <w:rFonts w:cstheme="minorHAnsi"/>
                <w:sz w:val="18"/>
                <w:szCs w:val="18"/>
              </w:rPr>
            </w:pPr>
            <w:r w:rsidRPr="00C1718B">
              <w:rPr>
                <w:rFonts w:cstheme="minorHAnsi"/>
                <w:sz w:val="18"/>
                <w:szCs w:val="18"/>
              </w:rPr>
              <w:t>Records related to a juvenile related to the commission of a criminal offense</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4C</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RCW 13.50.100.  </w:t>
            </w:r>
            <w:r w:rsidRPr="00A61CC7">
              <w:rPr>
                <w:rFonts w:cstheme="minorHAnsi"/>
                <w:sz w:val="18"/>
                <w:szCs w:val="18"/>
              </w:rPr>
              <w:t>Records covered by this section shall be confidential and shall be released</w:t>
            </w:r>
            <w:r>
              <w:rPr>
                <w:rFonts w:cstheme="minorHAnsi"/>
                <w:sz w:val="18"/>
                <w:szCs w:val="18"/>
              </w:rPr>
              <w:t xml:space="preserve"> only in accordance with RCW 13.50.100 and 13.50.010.</w:t>
            </w:r>
          </w:p>
        </w:tc>
        <w:tc>
          <w:tcPr>
            <w:tcW w:w="3870" w:type="dxa"/>
          </w:tcPr>
          <w:p w:rsidR="00853363" w:rsidRPr="00C1718B" w:rsidRDefault="00853363" w:rsidP="00526A5B">
            <w:pPr>
              <w:rPr>
                <w:rFonts w:cstheme="minorHAnsi"/>
                <w:sz w:val="18"/>
                <w:szCs w:val="18"/>
              </w:rPr>
            </w:pPr>
            <w:r>
              <w:rPr>
                <w:rFonts w:cstheme="minorHAnsi"/>
                <w:sz w:val="18"/>
                <w:szCs w:val="18"/>
              </w:rPr>
              <w:t>Records retained or produced by a juvenile justice or care agency as defined by RCW 13.50.010(1)(a)</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5A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70.48.100. Jail records</w:t>
            </w:r>
            <w:r>
              <w:rPr>
                <w:rFonts w:cstheme="minorHAnsi"/>
                <w:sz w:val="18"/>
                <w:szCs w:val="18"/>
              </w:rPr>
              <w:t xml:space="preserve"> are</w:t>
            </w:r>
            <w:r w:rsidRPr="00C1718B">
              <w:rPr>
                <w:rFonts w:cstheme="minorHAnsi"/>
                <w:sz w:val="18"/>
                <w:szCs w:val="18"/>
              </w:rPr>
              <w:t xml:space="preserve"> generally exempt from disclosure</w:t>
            </w:r>
            <w:r>
              <w:rPr>
                <w:rFonts w:cstheme="minorHAnsi"/>
                <w:sz w:val="18"/>
                <w:szCs w:val="18"/>
              </w:rPr>
              <w:t xml:space="preserve"> and may be released only in accordance with RCW 70.48.100.</w:t>
            </w:r>
            <w:r w:rsidRPr="00C1718B">
              <w:rPr>
                <w:rFonts w:cstheme="minorHAnsi"/>
                <w:sz w:val="18"/>
                <w:szCs w:val="18"/>
              </w:rPr>
              <w:t xml:space="preserve"> </w:t>
            </w:r>
          </w:p>
        </w:tc>
        <w:tc>
          <w:tcPr>
            <w:tcW w:w="3870" w:type="dxa"/>
          </w:tcPr>
          <w:p w:rsidR="00853363" w:rsidRPr="00C1718B" w:rsidRDefault="00853363" w:rsidP="00526A5B">
            <w:pPr>
              <w:rPr>
                <w:rFonts w:cstheme="minorHAnsi"/>
                <w:sz w:val="18"/>
                <w:szCs w:val="18"/>
              </w:rPr>
            </w:pPr>
            <w:r w:rsidRPr="00C1718B">
              <w:rPr>
                <w:rFonts w:cstheme="minorHAnsi"/>
                <w:sz w:val="18"/>
                <w:szCs w:val="18"/>
              </w:rPr>
              <w:t>Jail records – all records including booking photos</w:t>
            </w:r>
            <w:r>
              <w:rPr>
                <w:rFonts w:cstheme="minorHAnsi"/>
                <w:sz w:val="18"/>
                <w:szCs w:val="18"/>
              </w:rPr>
              <w:t>, medical information,</w:t>
            </w:r>
            <w:r w:rsidRPr="00C1718B">
              <w:rPr>
                <w:rFonts w:cstheme="minorHAnsi"/>
                <w:sz w:val="18"/>
                <w:szCs w:val="18"/>
              </w:rPr>
              <w:t xml:space="preserve"> and custodial care </w:t>
            </w:r>
            <w:r>
              <w:rPr>
                <w:rFonts w:cstheme="minorHAnsi"/>
                <w:sz w:val="18"/>
                <w:szCs w:val="18"/>
              </w:rPr>
              <w:t>information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5B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70.48.100(3)(a). Photos are exempt from disclosure except to law enforcement to assist in crime investigation</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Jail booking photographs </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5C</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 specific and unique vulnerability assessments, the public disclosure of which would have a substantial likelihood of threatening security of a correctional facility.</w:t>
            </w:r>
          </w:p>
        </w:tc>
        <w:tc>
          <w:tcPr>
            <w:tcW w:w="3870" w:type="dxa"/>
          </w:tcPr>
          <w:p w:rsidR="00853363" w:rsidRPr="00C1718B" w:rsidRDefault="00853363" w:rsidP="00526A5B">
            <w:pPr>
              <w:rPr>
                <w:rFonts w:cstheme="minorHAnsi"/>
                <w:sz w:val="18"/>
                <w:szCs w:val="18"/>
              </w:rPr>
            </w:pPr>
            <w:r w:rsidRPr="00C1718B">
              <w:rPr>
                <w:rFonts w:cstheme="minorHAnsi"/>
                <w:sz w:val="18"/>
                <w:szCs w:val="18"/>
              </w:rPr>
              <w:t>Jail surveillance recordings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6A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42.56.420(1).  Those portions of records assembled, prepared, or maintained to prevent, mitigate, or respond to criminal terrorist acts, which are acts that significantly disrupt the conduct of government or of the gene</w:t>
            </w:r>
            <w:r>
              <w:rPr>
                <w:rFonts w:cstheme="minorHAnsi"/>
                <w:sz w:val="18"/>
                <w:szCs w:val="18"/>
              </w:rPr>
              <w:t xml:space="preserve">ral civilian population; the public </w:t>
            </w:r>
            <w:r w:rsidRPr="00C1718B">
              <w:rPr>
                <w:rFonts w:cstheme="minorHAnsi"/>
                <w:sz w:val="18"/>
                <w:szCs w:val="18"/>
              </w:rPr>
              <w:t xml:space="preserve">disclosure of which would have a substantial likelihood of threatening public safety, consisting of: </w:t>
            </w:r>
          </w:p>
          <w:p w:rsidR="00853363" w:rsidRPr="00C1718B" w:rsidRDefault="00853363" w:rsidP="00526A5B">
            <w:pPr>
              <w:rPr>
                <w:rFonts w:cstheme="minorHAnsi"/>
                <w:sz w:val="18"/>
                <w:szCs w:val="18"/>
              </w:rPr>
            </w:pPr>
            <w:r w:rsidRPr="00C1718B">
              <w:rPr>
                <w:rFonts w:cstheme="minorHAnsi"/>
                <w:sz w:val="18"/>
                <w:szCs w:val="18"/>
              </w:rPr>
              <w:t>(a) Specific and unique vulnerability assessments or specific and unique response or deployment plans, including compiled underlying data collected in preparation of or essential to the assessments, or to the response or deployment plans; and</w:t>
            </w:r>
            <w:r w:rsidRPr="00C1718B">
              <w:rPr>
                <w:rFonts w:cstheme="minorHAnsi"/>
                <w:sz w:val="18"/>
                <w:szCs w:val="18"/>
              </w:rPr>
              <w:br/>
              <w:t>(b) Records not subject to public disclosure under federal law that are shared by federal or international agencies, and information prepared from national security briefings provided to state or local government officials related to domestic preparedness for acts of terrorism</w:t>
            </w:r>
          </w:p>
        </w:tc>
        <w:tc>
          <w:tcPr>
            <w:tcW w:w="3870" w:type="dxa"/>
          </w:tcPr>
          <w:p w:rsidR="00853363" w:rsidRPr="00C1718B" w:rsidRDefault="00853363" w:rsidP="00526A5B">
            <w:pPr>
              <w:rPr>
                <w:rFonts w:cstheme="minorHAnsi"/>
                <w:sz w:val="18"/>
                <w:szCs w:val="18"/>
              </w:rPr>
            </w:pPr>
            <w:r w:rsidRPr="00C1718B">
              <w:rPr>
                <w:rFonts w:cstheme="minorHAnsi"/>
                <w:sz w:val="18"/>
                <w:szCs w:val="18"/>
              </w:rPr>
              <w:t>Specific and unique vulnerability assessments or specific and unique response or deployment plans related to the prevention, mitigation, or response to criminal terrorist acts where disclosure would have a substantial likelihood of threatening public safety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lastRenderedPageBreak/>
              <w:t>6B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42.56.420(1).  Those portions of records assembled, prepared, or maintained to prevent, mitigate, or respond to criminal terrorist acts, which are acts that significantly disrupt the conduct of government or of the gene</w:t>
            </w:r>
            <w:r>
              <w:rPr>
                <w:rFonts w:cstheme="minorHAnsi"/>
                <w:sz w:val="18"/>
                <w:szCs w:val="18"/>
              </w:rPr>
              <w:t xml:space="preserve">ral civilian population; the public </w:t>
            </w:r>
            <w:r w:rsidRPr="00C1718B">
              <w:rPr>
                <w:rFonts w:cstheme="minorHAnsi"/>
                <w:sz w:val="18"/>
                <w:szCs w:val="18"/>
              </w:rPr>
              <w:t xml:space="preserve">disclosure of which would have a substantial likelihood of threatening public safety, consisting of: </w:t>
            </w:r>
          </w:p>
          <w:p w:rsidR="00853363" w:rsidRPr="00C1718B" w:rsidRDefault="00853363" w:rsidP="00526A5B">
            <w:pPr>
              <w:rPr>
                <w:rFonts w:cstheme="minorHAnsi"/>
                <w:sz w:val="18"/>
                <w:szCs w:val="18"/>
              </w:rPr>
            </w:pPr>
            <w:r w:rsidRPr="00C1718B">
              <w:rPr>
                <w:rFonts w:cstheme="minorHAnsi"/>
                <w:sz w:val="18"/>
                <w:szCs w:val="18"/>
              </w:rPr>
              <w:t>(a) Specific and unique vulnerability assessments or specific and unique response or deployment plans, including compiled underlying data collected in preparation of or essential to the assessments, or to the response or deployment plans; and</w:t>
            </w:r>
            <w:r w:rsidRPr="00C1718B">
              <w:rPr>
                <w:rFonts w:cstheme="minorHAnsi"/>
                <w:sz w:val="18"/>
                <w:szCs w:val="18"/>
              </w:rPr>
              <w:br/>
              <w:t>(b) Records not subject to public disclosure under federal law that are shared by federal or international agencies, and information prepared from national security briefings provided to state or local government officials related to domestic preparedness for acts of terrorism</w:t>
            </w:r>
          </w:p>
        </w:tc>
        <w:tc>
          <w:tcPr>
            <w:tcW w:w="3870" w:type="dxa"/>
          </w:tcPr>
          <w:p w:rsidR="00853363" w:rsidRPr="00C1718B" w:rsidRDefault="00853363" w:rsidP="00526A5B">
            <w:pPr>
              <w:rPr>
                <w:rFonts w:cstheme="minorHAnsi"/>
                <w:sz w:val="18"/>
                <w:szCs w:val="18"/>
              </w:rPr>
            </w:pPr>
            <w:r w:rsidRPr="00C1718B">
              <w:rPr>
                <w:rFonts w:cstheme="minorHAnsi"/>
                <w:sz w:val="18"/>
                <w:szCs w:val="18"/>
              </w:rPr>
              <w:t>Records not subject to public disclosure under federal law that are shared by the federal or international agencies, and information prepared from national security briefings provided to state or local government officials related to domestic preparedness for acts of terrorism, the public disclosure of which would have a substantial likelihood of threatening public safety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7A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Vulnerability assessment of an adult or juvenile correctional facility where disclosure would have a substantial likelihood of threatening the security of the facility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7B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Vulnerability assessment of an adult or juvenile correctional facility where disclosure would have a substantial likelihood of threatening any individual’s safety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7C</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Vulnerability assessment of a secure facility for persons civilly confined under RCW 71.09 where disclosure would have a substantial likelihood of threatening the security of the facility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7D</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Vulnerability assessment of a secure facility for persons civilly confined under RCW 71.09 where disclosure would have a substantial likelihood of threatening any individual’s safety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7E</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Emergency response plans for an adult or juvenile correctional facility where disclosure would have a substantial likelihood of threatening the security of the facility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7F</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Emergency response plans of an adult or juvenile correctional facility where disclosure would have a substantial likelihood of threatening any individual’s safety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7G</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Emergency response plans of a secure facility for persons civilly confined under RCW 71.09 where disclosure would have a substantial likelihood of threatening </w:t>
            </w:r>
            <w:r>
              <w:rPr>
                <w:rFonts w:cstheme="minorHAnsi"/>
                <w:sz w:val="18"/>
                <w:szCs w:val="18"/>
              </w:rPr>
              <w:t>the security of the facility</w:t>
            </w:r>
          </w:p>
        </w:tc>
      </w:tr>
      <w:tr w:rsidR="00853363" w:rsidRPr="00C1718B" w:rsidTr="00526A5B">
        <w:tc>
          <w:tcPr>
            <w:tcW w:w="722" w:type="dxa"/>
          </w:tcPr>
          <w:p w:rsidR="00853363" w:rsidRPr="00C1718B" w:rsidRDefault="00853363" w:rsidP="00526A5B">
            <w:pPr>
              <w:rPr>
                <w:rFonts w:cstheme="minorHAnsi"/>
                <w:sz w:val="18"/>
                <w:szCs w:val="18"/>
              </w:rPr>
            </w:pPr>
            <w:r>
              <w:rPr>
                <w:rFonts w:cstheme="minorHAnsi"/>
                <w:sz w:val="18"/>
                <w:szCs w:val="18"/>
              </w:rPr>
              <w:t>7H</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Emergency response plans of a secure facility for persons civilly confined under RCW 71.09 where disclosure would have a substantial likelihood of threatening any individual’s safety</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7I</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Escape response plans for an adult or juvenile correctional facility where disclosure would have a substantial likelihood of threatening the security of the facility</w:t>
            </w:r>
          </w:p>
        </w:tc>
      </w:tr>
      <w:tr w:rsidR="00853363" w:rsidRPr="00C1718B" w:rsidTr="00526A5B">
        <w:tc>
          <w:tcPr>
            <w:tcW w:w="722" w:type="dxa"/>
          </w:tcPr>
          <w:p w:rsidR="00853363" w:rsidRPr="00C1718B" w:rsidRDefault="00853363" w:rsidP="00526A5B">
            <w:pPr>
              <w:rPr>
                <w:rFonts w:cstheme="minorHAnsi"/>
                <w:sz w:val="18"/>
                <w:szCs w:val="18"/>
              </w:rPr>
            </w:pPr>
            <w:r>
              <w:rPr>
                <w:rFonts w:cstheme="minorHAnsi"/>
                <w:sz w:val="18"/>
                <w:szCs w:val="18"/>
              </w:rPr>
              <w:t>7J</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Escape response plans for an adult or juvenile correctional facility where disclosure would have a substantial likelihood of threatening </w:t>
            </w:r>
            <w:r>
              <w:rPr>
                <w:rFonts w:cstheme="minorHAnsi"/>
                <w:sz w:val="18"/>
                <w:szCs w:val="18"/>
              </w:rPr>
              <w:t xml:space="preserve">any </w:t>
            </w:r>
            <w:r>
              <w:rPr>
                <w:rFonts w:cstheme="minorHAnsi"/>
                <w:sz w:val="18"/>
                <w:szCs w:val="18"/>
              </w:rPr>
              <w:lastRenderedPageBreak/>
              <w:t>individual’s safety</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lastRenderedPageBreak/>
              <w:t>7K</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Escape response plans of a secure facility for persons civilly confined under RCW 71.09 where disclosure would have a substantial likelihood of threatening </w:t>
            </w:r>
            <w:r>
              <w:rPr>
                <w:rFonts w:cstheme="minorHAnsi"/>
                <w:sz w:val="18"/>
                <w:szCs w:val="18"/>
              </w:rPr>
              <w:t>the security of the facility</w:t>
            </w:r>
          </w:p>
        </w:tc>
      </w:tr>
      <w:tr w:rsidR="00853363" w:rsidRPr="00C1718B" w:rsidTr="00526A5B">
        <w:tc>
          <w:tcPr>
            <w:tcW w:w="722" w:type="dxa"/>
          </w:tcPr>
          <w:p w:rsidR="00853363" w:rsidRPr="00C1718B" w:rsidRDefault="00853363" w:rsidP="00526A5B">
            <w:pPr>
              <w:rPr>
                <w:rFonts w:cstheme="minorHAnsi"/>
                <w:sz w:val="18"/>
                <w:szCs w:val="18"/>
              </w:rPr>
            </w:pPr>
            <w:r>
              <w:rPr>
                <w:rFonts w:cstheme="minorHAnsi"/>
                <w:sz w:val="18"/>
                <w:szCs w:val="18"/>
              </w:rPr>
              <w:t>7L</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42.56.420(2). Vulnerability assessments or emergency and escape response plans at an adult or juvenile correctional facility or a secure facility for persons civilly confined under RCW 71.09, the public disclosure of which would have a substantial likelihood of threatening the security of the facility or any individual’s safety</w:t>
            </w:r>
          </w:p>
        </w:tc>
        <w:tc>
          <w:tcPr>
            <w:tcW w:w="3870" w:type="dxa"/>
          </w:tcPr>
          <w:p w:rsidR="00853363" w:rsidRPr="00C1718B" w:rsidRDefault="00853363" w:rsidP="00526A5B">
            <w:pPr>
              <w:rPr>
                <w:rFonts w:cstheme="minorHAnsi"/>
                <w:sz w:val="18"/>
                <w:szCs w:val="18"/>
              </w:rPr>
            </w:pPr>
            <w:r w:rsidRPr="00C1718B">
              <w:rPr>
                <w:rFonts w:cstheme="minorHAnsi"/>
                <w:sz w:val="18"/>
                <w:szCs w:val="18"/>
              </w:rPr>
              <w:t>Escape response plans of a secure facility for persons civilly confined under RCW 71.09 where disclosure would have a substantial likelihood of threatening any individual’s safety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8</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68.50.105; RCW 11.02.005. Reports and records of autopsies or post-mortems shall be confidential</w:t>
            </w:r>
          </w:p>
        </w:tc>
        <w:tc>
          <w:tcPr>
            <w:tcW w:w="3870" w:type="dxa"/>
          </w:tcPr>
          <w:p w:rsidR="00853363" w:rsidRPr="00C1718B" w:rsidRDefault="00853363" w:rsidP="00526A5B">
            <w:pPr>
              <w:rPr>
                <w:rFonts w:cstheme="minorHAnsi"/>
                <w:sz w:val="18"/>
                <w:szCs w:val="18"/>
              </w:rPr>
            </w:pPr>
            <w:r w:rsidRPr="00C1718B">
              <w:rPr>
                <w:rFonts w:cstheme="minorHAnsi"/>
                <w:sz w:val="18"/>
                <w:szCs w:val="18"/>
              </w:rPr>
              <w:t>Autopsy records related to a post mortem investigation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9</w:t>
            </w:r>
          </w:p>
        </w:tc>
        <w:tc>
          <w:tcPr>
            <w:tcW w:w="10096" w:type="dxa"/>
          </w:tcPr>
          <w:p w:rsidR="00853363" w:rsidRPr="004C17FF" w:rsidRDefault="00853363" w:rsidP="00526A5B">
            <w:pPr>
              <w:rPr>
                <w:rFonts w:cstheme="minorHAnsi"/>
                <w:sz w:val="18"/>
                <w:szCs w:val="18"/>
              </w:rPr>
            </w:pPr>
            <w:r w:rsidRPr="00C1718B">
              <w:rPr>
                <w:rFonts w:cstheme="minorHAnsi"/>
                <w:sz w:val="18"/>
                <w:szCs w:val="18"/>
              </w:rPr>
              <w:t>RCW 42.56.240(1). Specific intelligence information and specific investigative records compiled by investigative, law enforcement, and penology agencies, and state agencies vested with the responsibility to discipline members of any profession, the non-disclosure of which is essential for the protection of any person’s right to privacy (privacy extends to the family of the deceased)</w:t>
            </w:r>
            <w:r>
              <w:rPr>
                <w:rFonts w:cstheme="minorHAnsi"/>
                <w:sz w:val="18"/>
                <w:szCs w:val="18"/>
              </w:rPr>
              <w:t xml:space="preserve">.  Also see </w:t>
            </w:r>
            <w:r>
              <w:rPr>
                <w:rFonts w:cstheme="minorHAnsi"/>
                <w:sz w:val="18"/>
                <w:szCs w:val="18"/>
                <w:u w:val="single"/>
              </w:rPr>
              <w:t>Comarato v. Pierce County Medical Examiner’s Office</w:t>
            </w:r>
            <w:r>
              <w:rPr>
                <w:rFonts w:cstheme="minorHAnsi"/>
                <w:sz w:val="18"/>
                <w:szCs w:val="18"/>
              </w:rPr>
              <w:t>, 111 Wn.App. 69, 43 P.3d 539 (2002).</w:t>
            </w:r>
          </w:p>
        </w:tc>
        <w:tc>
          <w:tcPr>
            <w:tcW w:w="3870" w:type="dxa"/>
          </w:tcPr>
          <w:p w:rsidR="00853363" w:rsidRPr="00C1718B" w:rsidRDefault="00853363" w:rsidP="00526A5B">
            <w:pPr>
              <w:rPr>
                <w:rFonts w:cstheme="minorHAnsi"/>
                <w:sz w:val="18"/>
                <w:szCs w:val="18"/>
              </w:rPr>
            </w:pPr>
            <w:r w:rsidRPr="00C1718B">
              <w:rPr>
                <w:rFonts w:cstheme="minorHAnsi"/>
                <w:sz w:val="18"/>
                <w:szCs w:val="18"/>
              </w:rPr>
              <w:t>Suicide Note</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10A</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 xml:space="preserve">28 USC § 534(b); RCW 10.97.050, RCW 10.97 .030; RCW 43.43.834(5); RCW 43.43.710. Any law enforcement agency that receives </w:t>
            </w:r>
            <w:r>
              <w:rPr>
                <w:rFonts w:cstheme="minorHAnsi"/>
                <w:sz w:val="18"/>
                <w:szCs w:val="18"/>
              </w:rPr>
              <w:t>information</w:t>
            </w:r>
            <w:r w:rsidRPr="00C1718B">
              <w:rPr>
                <w:rFonts w:cstheme="minorHAnsi"/>
                <w:sz w:val="18"/>
                <w:szCs w:val="18"/>
              </w:rPr>
              <w:t xml:space="preserve"> under 28 USC § 534 may not disseminate such </w:t>
            </w:r>
            <w:r>
              <w:rPr>
                <w:rFonts w:cstheme="minorHAnsi"/>
                <w:sz w:val="18"/>
                <w:szCs w:val="18"/>
              </w:rPr>
              <w:t>information</w:t>
            </w:r>
            <w:r w:rsidRPr="00C1718B">
              <w:rPr>
                <w:rFonts w:cstheme="minorHAnsi"/>
                <w:sz w:val="18"/>
                <w:szCs w:val="18"/>
              </w:rPr>
              <w:t xml:space="preserve"> outside of such agency.  Additionally, non-conviction </w:t>
            </w:r>
            <w:r>
              <w:rPr>
                <w:rFonts w:cstheme="minorHAnsi"/>
                <w:sz w:val="18"/>
                <w:szCs w:val="18"/>
              </w:rPr>
              <w:t>information</w:t>
            </w:r>
            <w:r w:rsidRPr="00C1718B">
              <w:rPr>
                <w:rFonts w:cstheme="minorHAnsi"/>
                <w:sz w:val="18"/>
                <w:szCs w:val="18"/>
              </w:rPr>
              <w:t xml:space="preserve"> may not be produced to the public.  For conviction </w:t>
            </w:r>
            <w:r>
              <w:rPr>
                <w:rFonts w:cstheme="minorHAnsi"/>
                <w:sz w:val="18"/>
                <w:szCs w:val="18"/>
              </w:rPr>
              <w:t>information</w:t>
            </w:r>
            <w:r w:rsidRPr="00C1718B">
              <w:rPr>
                <w:rFonts w:cstheme="minorHAnsi"/>
                <w:sz w:val="18"/>
                <w:szCs w:val="18"/>
              </w:rPr>
              <w:t xml:space="preserve">, please contact </w:t>
            </w:r>
            <w:r w:rsidR="007B7CF3">
              <w:fldChar w:fldCharType="begin"/>
            </w:r>
            <w:r w:rsidR="007B7CF3">
              <w:instrText xml:space="preserve"> HYPERLINK "http://www.wsp.wa.gov/crime/chrequests.htm" </w:instrText>
            </w:r>
            <w:r w:rsidR="007B7CF3">
              <w:fldChar w:fldCharType="separate"/>
            </w:r>
            <w:r w:rsidRPr="00C1718B">
              <w:rPr>
                <w:rStyle w:val="Hyperlink"/>
                <w:rFonts w:cstheme="minorHAnsi"/>
                <w:sz w:val="18"/>
                <w:szCs w:val="18"/>
              </w:rPr>
              <w:t>http://www.wsp.wa.gov/crime/chrequests.htm</w:t>
            </w:r>
            <w:r w:rsidR="007B7CF3">
              <w:rPr>
                <w:rStyle w:val="Hyperlink"/>
                <w:rFonts w:cstheme="minorHAnsi"/>
                <w:sz w:val="18"/>
                <w:szCs w:val="18"/>
              </w:rPr>
              <w:fldChar w:fldCharType="end"/>
            </w:r>
          </w:p>
        </w:tc>
        <w:tc>
          <w:tcPr>
            <w:tcW w:w="3870" w:type="dxa"/>
          </w:tcPr>
          <w:p w:rsidR="00853363" w:rsidRPr="00C1718B" w:rsidRDefault="00853363" w:rsidP="00526A5B">
            <w:pPr>
              <w:rPr>
                <w:rFonts w:cstheme="minorHAnsi"/>
                <w:sz w:val="18"/>
                <w:szCs w:val="18"/>
              </w:rPr>
            </w:pPr>
            <w:r w:rsidRPr="00C1718B">
              <w:rPr>
                <w:rFonts w:cstheme="minorHAnsi"/>
                <w:sz w:val="18"/>
                <w:szCs w:val="18"/>
              </w:rPr>
              <w:t>FBI Rap Sheet</w:t>
            </w:r>
            <w:r w:rsidR="00F05138">
              <w:rPr>
                <w:rFonts w:cstheme="minorHAnsi"/>
                <w:sz w:val="18"/>
                <w:szCs w:val="18"/>
              </w:rPr>
              <w:t xml:space="preserve"> – the City </w:t>
            </w:r>
            <w:r>
              <w:rPr>
                <w:rFonts w:cstheme="minorHAnsi"/>
                <w:sz w:val="18"/>
                <w:szCs w:val="18"/>
              </w:rPr>
              <w:t>received this information/record pursuant to 28 USC § 534</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10B</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 xml:space="preserve">RCW 10.97.050, RCW 10.97.030.  Non-conviction </w:t>
            </w:r>
            <w:r>
              <w:rPr>
                <w:rFonts w:cstheme="minorHAnsi"/>
                <w:sz w:val="18"/>
                <w:szCs w:val="18"/>
              </w:rPr>
              <w:t>information</w:t>
            </w:r>
            <w:r w:rsidRPr="00C1718B">
              <w:rPr>
                <w:rFonts w:cstheme="minorHAnsi"/>
                <w:sz w:val="18"/>
                <w:szCs w:val="18"/>
              </w:rPr>
              <w:t xml:space="preserve"> may not be disclosed to the public</w:t>
            </w:r>
          </w:p>
        </w:tc>
        <w:tc>
          <w:tcPr>
            <w:tcW w:w="3870" w:type="dxa"/>
          </w:tcPr>
          <w:p w:rsidR="00853363" w:rsidRPr="00C1718B" w:rsidRDefault="00853363" w:rsidP="00526A5B">
            <w:pPr>
              <w:rPr>
                <w:rFonts w:cstheme="minorHAnsi"/>
                <w:sz w:val="18"/>
                <w:szCs w:val="18"/>
              </w:rPr>
            </w:pPr>
            <w:r>
              <w:rPr>
                <w:rFonts w:cstheme="minorHAnsi"/>
                <w:sz w:val="18"/>
                <w:szCs w:val="18"/>
              </w:rPr>
              <w:t>N</w:t>
            </w:r>
            <w:r w:rsidRPr="00C1718B">
              <w:rPr>
                <w:rFonts w:cstheme="minorHAnsi"/>
                <w:sz w:val="18"/>
                <w:szCs w:val="18"/>
              </w:rPr>
              <w:t>on-conviction data</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10C</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RCW 43.43.834(5).  Criminal history background records obtained by a business or organization cannot be disclosed to the public</w:t>
            </w:r>
          </w:p>
        </w:tc>
        <w:tc>
          <w:tcPr>
            <w:tcW w:w="3870" w:type="dxa"/>
          </w:tcPr>
          <w:p w:rsidR="00853363" w:rsidRPr="00C1718B" w:rsidRDefault="00853363" w:rsidP="00526A5B">
            <w:pPr>
              <w:rPr>
                <w:rFonts w:cstheme="minorHAnsi"/>
                <w:sz w:val="18"/>
                <w:szCs w:val="18"/>
              </w:rPr>
            </w:pPr>
            <w:r w:rsidRPr="00C1718B">
              <w:rPr>
                <w:rFonts w:cstheme="minorHAnsi"/>
                <w:sz w:val="18"/>
                <w:szCs w:val="18"/>
              </w:rPr>
              <w:t>Criminal history background check obtained by a business or organization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11</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42.56.250(2). Applications for public employment, including name, resume, other related materials submitted by or with respect to applicant</w:t>
            </w:r>
          </w:p>
        </w:tc>
        <w:tc>
          <w:tcPr>
            <w:tcW w:w="3870" w:type="dxa"/>
          </w:tcPr>
          <w:p w:rsidR="00853363" w:rsidRPr="00C1718B" w:rsidRDefault="00853363" w:rsidP="00526A5B">
            <w:pPr>
              <w:rPr>
                <w:rFonts w:cstheme="minorHAnsi"/>
                <w:sz w:val="18"/>
                <w:szCs w:val="18"/>
              </w:rPr>
            </w:pPr>
            <w:r w:rsidRPr="00C1718B">
              <w:rPr>
                <w:rFonts w:cstheme="minorHAnsi"/>
                <w:sz w:val="18"/>
                <w:szCs w:val="18"/>
              </w:rPr>
              <w:t>Public employee application materials</w:t>
            </w:r>
            <w:r>
              <w:rPr>
                <w:rFonts w:cstheme="minorHAnsi"/>
                <w:sz w:val="18"/>
                <w:szCs w:val="18"/>
              </w:rPr>
              <w:t>, including the name of the applicant and ma</w:t>
            </w:r>
            <w:r w:rsidR="00F05138">
              <w:rPr>
                <w:rFonts w:cstheme="minorHAnsi"/>
                <w:sz w:val="18"/>
                <w:szCs w:val="18"/>
              </w:rPr>
              <w:t xml:space="preserve">terials submitted to the City </w:t>
            </w:r>
            <w:r>
              <w:rPr>
                <w:rFonts w:cstheme="minorHAnsi"/>
                <w:sz w:val="18"/>
                <w:szCs w:val="18"/>
              </w:rPr>
              <w:t>by or with respect to the applicant</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12</w:t>
            </w:r>
            <w:r>
              <w:rPr>
                <w:rFonts w:cstheme="minorHAnsi"/>
                <w:sz w:val="18"/>
                <w:szCs w:val="18"/>
              </w:rPr>
              <w:t>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42.56.250(1). Test questions, scoring keys, and other examination data used to administer an employment examination are exempt</w:t>
            </w:r>
          </w:p>
        </w:tc>
        <w:tc>
          <w:tcPr>
            <w:tcW w:w="3870" w:type="dxa"/>
          </w:tcPr>
          <w:p w:rsidR="00853363" w:rsidRPr="00C1718B" w:rsidRDefault="00853363" w:rsidP="00526A5B">
            <w:pPr>
              <w:rPr>
                <w:rFonts w:cstheme="minorHAnsi"/>
                <w:sz w:val="18"/>
                <w:szCs w:val="18"/>
              </w:rPr>
            </w:pPr>
            <w:r>
              <w:rPr>
                <w:rFonts w:cstheme="minorHAnsi"/>
                <w:sz w:val="18"/>
                <w:szCs w:val="18"/>
              </w:rPr>
              <w:t>T</w:t>
            </w:r>
            <w:r w:rsidRPr="00C1718B">
              <w:rPr>
                <w:rFonts w:cstheme="minorHAnsi"/>
                <w:sz w:val="18"/>
                <w:szCs w:val="18"/>
              </w:rPr>
              <w:t xml:space="preserve">est questions </w:t>
            </w:r>
            <w:r>
              <w:rPr>
                <w:rFonts w:cstheme="minorHAnsi"/>
                <w:sz w:val="18"/>
                <w:szCs w:val="18"/>
              </w:rPr>
              <w:t xml:space="preserve">used </w:t>
            </w:r>
            <w:r w:rsidRPr="00C1718B">
              <w:rPr>
                <w:rFonts w:cstheme="minorHAnsi"/>
                <w:sz w:val="18"/>
                <w:szCs w:val="18"/>
              </w:rPr>
              <w:t>for an employment examination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12B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42.56.250(1). Test questions, scoring keys, and other examination data used to administer an employment examination are exempt</w:t>
            </w:r>
          </w:p>
        </w:tc>
        <w:tc>
          <w:tcPr>
            <w:tcW w:w="3870" w:type="dxa"/>
          </w:tcPr>
          <w:p w:rsidR="00853363" w:rsidRPr="00C1718B" w:rsidRDefault="00853363" w:rsidP="00526A5B">
            <w:pPr>
              <w:rPr>
                <w:rFonts w:cstheme="minorHAnsi"/>
                <w:sz w:val="18"/>
                <w:szCs w:val="18"/>
              </w:rPr>
            </w:pPr>
            <w:r>
              <w:rPr>
                <w:rFonts w:cstheme="minorHAnsi"/>
                <w:sz w:val="18"/>
                <w:szCs w:val="18"/>
              </w:rPr>
              <w:t>Test scoring keys used for an employment examination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12C</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42.56.250(1). Test questions, scoring keys, and other examination data used to administer an employment examination are exempt</w:t>
            </w:r>
          </w:p>
        </w:tc>
        <w:tc>
          <w:tcPr>
            <w:tcW w:w="3870" w:type="dxa"/>
          </w:tcPr>
          <w:p w:rsidR="00853363" w:rsidRPr="00C1718B" w:rsidRDefault="00853363" w:rsidP="00526A5B">
            <w:pPr>
              <w:rPr>
                <w:rFonts w:cstheme="minorHAnsi"/>
                <w:sz w:val="18"/>
                <w:szCs w:val="18"/>
              </w:rPr>
            </w:pPr>
            <w:r>
              <w:rPr>
                <w:rFonts w:cstheme="minorHAnsi"/>
                <w:sz w:val="18"/>
                <w:szCs w:val="18"/>
              </w:rPr>
              <w:t>Examination data (other than questions or scoring keys) used for an employment examination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13</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42.56.360(1)(j). All documents, including completed forms, received pursuant to a wellness program under RCW 41.04.362 are exempt</w:t>
            </w:r>
          </w:p>
        </w:tc>
        <w:tc>
          <w:tcPr>
            <w:tcW w:w="3870" w:type="dxa"/>
          </w:tcPr>
          <w:p w:rsidR="00853363" w:rsidRPr="00C1718B" w:rsidRDefault="00F05138" w:rsidP="00526A5B">
            <w:pPr>
              <w:rPr>
                <w:rFonts w:cstheme="minorHAnsi"/>
                <w:sz w:val="18"/>
                <w:szCs w:val="18"/>
              </w:rPr>
            </w:pPr>
            <w:r>
              <w:rPr>
                <w:rFonts w:cstheme="minorHAnsi"/>
                <w:sz w:val="18"/>
                <w:szCs w:val="18"/>
              </w:rPr>
              <w:t>Records the City</w:t>
            </w:r>
            <w:r w:rsidR="00853363">
              <w:rPr>
                <w:rFonts w:cstheme="minorHAnsi"/>
                <w:sz w:val="18"/>
                <w:szCs w:val="18"/>
              </w:rPr>
              <w:t xml:space="preserve"> received for participation in an employee wellness program</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14A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42.56.250(8). Photographs and month and year of birth in the personnel files of employees and workers of criminal justice agencies are exempt, unless the requestor is a member of the news media.</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Photograph of a criminal justice agency employee (includes </w:t>
            </w:r>
            <w:r>
              <w:rPr>
                <w:rFonts w:cstheme="minorHAnsi"/>
                <w:sz w:val="18"/>
                <w:szCs w:val="18"/>
              </w:rPr>
              <w:t>S</w:t>
            </w:r>
            <w:r w:rsidRPr="00C1718B">
              <w:rPr>
                <w:rFonts w:cstheme="minorHAnsi"/>
                <w:sz w:val="18"/>
                <w:szCs w:val="18"/>
              </w:rPr>
              <w:t xml:space="preserve">heriff’s </w:t>
            </w:r>
            <w:r>
              <w:rPr>
                <w:rFonts w:cstheme="minorHAnsi"/>
                <w:sz w:val="18"/>
                <w:szCs w:val="18"/>
              </w:rPr>
              <w:t>O</w:t>
            </w:r>
            <w:r w:rsidRPr="00C1718B">
              <w:rPr>
                <w:rFonts w:cstheme="minorHAnsi"/>
                <w:sz w:val="18"/>
                <w:szCs w:val="18"/>
              </w:rPr>
              <w:t xml:space="preserve">ffice, </w:t>
            </w:r>
            <w:r>
              <w:rPr>
                <w:rFonts w:cstheme="minorHAnsi"/>
                <w:sz w:val="18"/>
                <w:szCs w:val="18"/>
              </w:rPr>
              <w:t>P</w:t>
            </w:r>
            <w:r w:rsidRPr="00C1718B">
              <w:rPr>
                <w:rFonts w:cstheme="minorHAnsi"/>
                <w:sz w:val="18"/>
                <w:szCs w:val="18"/>
              </w:rPr>
              <w:t xml:space="preserve">rosecuting </w:t>
            </w:r>
            <w:r>
              <w:rPr>
                <w:rFonts w:cstheme="minorHAnsi"/>
                <w:sz w:val="18"/>
                <w:szCs w:val="18"/>
              </w:rPr>
              <w:t>A</w:t>
            </w:r>
            <w:r w:rsidRPr="00C1718B">
              <w:rPr>
                <w:rFonts w:cstheme="minorHAnsi"/>
                <w:sz w:val="18"/>
                <w:szCs w:val="18"/>
              </w:rPr>
              <w:t xml:space="preserve">ttorney’s </w:t>
            </w:r>
            <w:r>
              <w:rPr>
                <w:rFonts w:cstheme="minorHAnsi"/>
                <w:sz w:val="18"/>
                <w:szCs w:val="18"/>
              </w:rPr>
              <w:t>O</w:t>
            </w:r>
            <w:r w:rsidRPr="00C1718B">
              <w:rPr>
                <w:rFonts w:cstheme="minorHAnsi"/>
                <w:sz w:val="18"/>
                <w:szCs w:val="18"/>
              </w:rPr>
              <w:t xml:space="preserve">ffice, </w:t>
            </w:r>
            <w:r>
              <w:rPr>
                <w:rFonts w:cstheme="minorHAnsi"/>
                <w:sz w:val="18"/>
                <w:szCs w:val="18"/>
              </w:rPr>
              <w:t>C</w:t>
            </w:r>
            <w:r w:rsidRPr="00C1718B">
              <w:rPr>
                <w:rFonts w:cstheme="minorHAnsi"/>
                <w:sz w:val="18"/>
                <w:szCs w:val="18"/>
              </w:rPr>
              <w:t>ourt staff)</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14B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42.56.250(8). Photographs and month and year of birth in the personnel files of employees and workers of criminal justice agencies are exempt, unless the requestor is a member of the news media.</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Birthdate (month and year) of a criminal justice agency employee (includes </w:t>
            </w:r>
            <w:r>
              <w:rPr>
                <w:rFonts w:cstheme="minorHAnsi"/>
                <w:sz w:val="18"/>
                <w:szCs w:val="18"/>
              </w:rPr>
              <w:t>S</w:t>
            </w:r>
            <w:r w:rsidRPr="00C1718B">
              <w:rPr>
                <w:rFonts w:cstheme="minorHAnsi"/>
                <w:sz w:val="18"/>
                <w:szCs w:val="18"/>
              </w:rPr>
              <w:t xml:space="preserve">heriff’s </w:t>
            </w:r>
            <w:r>
              <w:rPr>
                <w:rFonts w:cstheme="minorHAnsi"/>
                <w:sz w:val="18"/>
                <w:szCs w:val="18"/>
              </w:rPr>
              <w:t>O</w:t>
            </w:r>
            <w:r w:rsidRPr="00C1718B">
              <w:rPr>
                <w:rFonts w:cstheme="minorHAnsi"/>
                <w:sz w:val="18"/>
                <w:szCs w:val="18"/>
              </w:rPr>
              <w:t xml:space="preserve">ffice, </w:t>
            </w:r>
            <w:r>
              <w:rPr>
                <w:rFonts w:cstheme="minorHAnsi"/>
                <w:sz w:val="18"/>
                <w:szCs w:val="18"/>
              </w:rPr>
              <w:t>P</w:t>
            </w:r>
            <w:r w:rsidRPr="00C1718B">
              <w:rPr>
                <w:rFonts w:cstheme="minorHAnsi"/>
                <w:sz w:val="18"/>
                <w:szCs w:val="18"/>
              </w:rPr>
              <w:t xml:space="preserve">rosecuting </w:t>
            </w:r>
            <w:r>
              <w:rPr>
                <w:rFonts w:cstheme="minorHAnsi"/>
                <w:sz w:val="18"/>
                <w:szCs w:val="18"/>
              </w:rPr>
              <w:t>A</w:t>
            </w:r>
            <w:r w:rsidRPr="00C1718B">
              <w:rPr>
                <w:rFonts w:cstheme="minorHAnsi"/>
                <w:sz w:val="18"/>
                <w:szCs w:val="18"/>
              </w:rPr>
              <w:t xml:space="preserve">ttorney’s </w:t>
            </w:r>
            <w:r>
              <w:rPr>
                <w:rFonts w:cstheme="minorHAnsi"/>
                <w:sz w:val="18"/>
                <w:szCs w:val="18"/>
              </w:rPr>
              <w:t>O</w:t>
            </w:r>
            <w:r w:rsidRPr="00C1718B">
              <w:rPr>
                <w:rFonts w:cstheme="minorHAnsi"/>
                <w:sz w:val="18"/>
                <w:szCs w:val="18"/>
              </w:rPr>
              <w:t xml:space="preserve">ffice, </w:t>
            </w:r>
            <w:r>
              <w:rPr>
                <w:rFonts w:cstheme="minorHAnsi"/>
                <w:sz w:val="18"/>
                <w:szCs w:val="18"/>
              </w:rPr>
              <w:t>C</w:t>
            </w:r>
            <w:r w:rsidRPr="00C1718B">
              <w:rPr>
                <w:rFonts w:cstheme="minorHAnsi"/>
                <w:sz w:val="18"/>
                <w:szCs w:val="18"/>
              </w:rPr>
              <w:t>ourt staff)</w:t>
            </w:r>
          </w:p>
        </w:tc>
      </w:tr>
      <w:tr w:rsidR="00853363" w:rsidRPr="00C1718B"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t>14C</w:t>
            </w:r>
          </w:p>
        </w:tc>
        <w:tc>
          <w:tcPr>
            <w:tcW w:w="10096" w:type="dxa"/>
          </w:tcPr>
          <w:p w:rsidR="00853363" w:rsidRPr="0090199C" w:rsidRDefault="00853363" w:rsidP="00526A5B">
            <w:pPr>
              <w:rPr>
                <w:sz w:val="18"/>
                <w:szCs w:val="18"/>
              </w:rPr>
            </w:pPr>
            <w:r w:rsidRPr="0090199C">
              <w:rPr>
                <w:sz w:val="18"/>
                <w:szCs w:val="18"/>
              </w:rPr>
              <w:t>RCW 42.56.240(13).  The global positioning system data that would indicate the location of the residence of an employee or worker of a criminal justice agency.</w:t>
            </w:r>
          </w:p>
        </w:tc>
        <w:tc>
          <w:tcPr>
            <w:tcW w:w="3870" w:type="dxa"/>
          </w:tcPr>
          <w:p w:rsidR="00853363" w:rsidRPr="009C34BD" w:rsidRDefault="00853363" w:rsidP="00526A5B">
            <w:pPr>
              <w:rPr>
                <w:rFonts w:cstheme="minorHAnsi"/>
                <w:sz w:val="18"/>
                <w:szCs w:val="18"/>
              </w:rPr>
            </w:pPr>
            <w:r w:rsidRPr="0090199C">
              <w:rPr>
                <w:rFonts w:cstheme="minorHAnsi"/>
                <w:sz w:val="18"/>
                <w:szCs w:val="18"/>
              </w:rPr>
              <w:t>GPS data that shows the location of the residence of an employee or worker of a criminal justice agency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lastRenderedPageBreak/>
              <w:t>15</w:t>
            </w:r>
          </w:p>
        </w:tc>
        <w:tc>
          <w:tcPr>
            <w:tcW w:w="10096" w:type="dxa"/>
          </w:tcPr>
          <w:p w:rsidR="00DE4903" w:rsidRPr="00BA23A8" w:rsidRDefault="00853363" w:rsidP="00DE4903">
            <w:pPr>
              <w:rPr>
                <w:sz w:val="18"/>
                <w:szCs w:val="18"/>
              </w:rPr>
            </w:pPr>
            <w:del w:id="43" w:author="Joanna Sanders" w:date="2019-06-06T10:32:00Z">
              <w:r w:rsidRPr="00BA23A8" w:rsidDel="00DE4903">
                <w:rPr>
                  <w:sz w:val="18"/>
                  <w:szCs w:val="18"/>
                </w:rPr>
                <w:delText>RCW 42.56.250(3). The following information held by any public agency in personnel records, public employment related records, volunteer rosters, or included in any mailing list of employees or volunteers of any public agency: Residential addresses, residential telephone numbers, personal wireless telephone numbers, personal electronic mail addresses, social security numbers, driver's license numbers, identicard numbers, and emergency contact information of employees or volunteers of a public agency, and the names, dates of birth, residential addresses, residential telephone numbers, personal wireless telephone numbers, personal electronic mail addresses, social security numbers, and emergency contact information of dependents of employees or volunteers of a public agency</w:delText>
              </w:r>
            </w:del>
            <w:ins w:id="44" w:author="Joanna Sanders" w:date="2019-06-06T10:32:00Z">
              <w:r w:rsidR="00DE4903" w:rsidRPr="00DE4903">
                <w:rPr>
                  <w:sz w:val="18"/>
                  <w:szCs w:val="18"/>
                  <w:rPrChange w:id="45" w:author="Joanna Sanders" w:date="2019-06-06T10:32:00Z">
                    <w:rPr/>
                  </w:rPrChange>
                </w:rPr>
                <w:t xml:space="preserve">RCW 42.56.250(4). The following information held by any public agency in personnel records, public employment related records, volunteer rosters, or included in any mailing list of employees or volunteers of any public agency: Residential addresses, residential telephone numbers, personal wireless telephone numbers, personal email addresses, social security numbers, driver's license numbers, </w:t>
              </w:r>
              <w:proofErr w:type="spellStart"/>
              <w:r w:rsidR="00DE4903" w:rsidRPr="00DE4903">
                <w:rPr>
                  <w:sz w:val="18"/>
                  <w:szCs w:val="18"/>
                  <w:rPrChange w:id="46" w:author="Joanna Sanders" w:date="2019-06-06T10:32:00Z">
                    <w:rPr/>
                  </w:rPrChange>
                </w:rPr>
                <w:t>identicard</w:t>
              </w:r>
              <w:proofErr w:type="spellEnd"/>
              <w:r w:rsidR="00DE4903" w:rsidRPr="00DE4903">
                <w:rPr>
                  <w:sz w:val="18"/>
                  <w:szCs w:val="18"/>
                  <w:rPrChange w:id="47" w:author="Joanna Sanders" w:date="2019-06-06T10:32:00Z">
                    <w:rPr/>
                  </w:rPrChange>
                </w:rPr>
                <w:t xml:space="preserve"> numbers, and emergency contact information of employees or volunteers of a public agency, and the names, dates of birth, residential addresses, residential telephone numbers, personal wireless telephone numbers, personal email addresses, social security numbers, and emergency contact information of dependents of employees or volunteers of a public agency. </w:t>
              </w:r>
            </w:ins>
          </w:p>
        </w:tc>
        <w:tc>
          <w:tcPr>
            <w:tcW w:w="3870" w:type="dxa"/>
          </w:tcPr>
          <w:p w:rsidR="00853363" w:rsidRPr="003749A7" w:rsidRDefault="00853363" w:rsidP="00526A5B">
            <w:pPr>
              <w:rPr>
                <w:rFonts w:cstheme="minorHAnsi"/>
                <w:sz w:val="18"/>
                <w:szCs w:val="18"/>
                <w:highlight w:val="cyan"/>
              </w:rPr>
            </w:pPr>
            <w:r w:rsidRPr="009C34BD">
              <w:rPr>
                <w:rFonts w:cstheme="minorHAnsi"/>
                <w:sz w:val="18"/>
                <w:szCs w:val="18"/>
              </w:rPr>
              <w:t>Specific personal information of a public employee or volunteer contained in personnel records, public employment related records, volunteer rosters, or mailing list of employees or volunteers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16</w:t>
            </w:r>
          </w:p>
        </w:tc>
        <w:tc>
          <w:tcPr>
            <w:tcW w:w="10096" w:type="dxa"/>
          </w:tcPr>
          <w:p w:rsidR="00853363" w:rsidRPr="00BA23A8" w:rsidRDefault="00DE4903" w:rsidP="00526A5B">
            <w:pPr>
              <w:rPr>
                <w:sz w:val="18"/>
                <w:szCs w:val="18"/>
              </w:rPr>
            </w:pPr>
            <w:ins w:id="48" w:author="Joanna Sanders" w:date="2019-06-06T10:33:00Z">
              <w:r w:rsidRPr="003C3301">
                <w:rPr>
                  <w:sz w:val="18"/>
                  <w:szCs w:val="18"/>
                </w:rPr>
                <w:t xml:space="preserve">RCW 42.56.250(4). The following information held by any public agency in personnel records, public employment related records, volunteer rosters, or included in any mailing list of employees or volunteers of any public agency: Residential addresses, residential telephone numbers, personal wireless telephone numbers, personal email addresses, social security numbers, driver's license numbers, </w:t>
              </w:r>
              <w:proofErr w:type="spellStart"/>
              <w:r w:rsidRPr="003C3301">
                <w:rPr>
                  <w:sz w:val="18"/>
                  <w:szCs w:val="18"/>
                </w:rPr>
                <w:t>identicard</w:t>
              </w:r>
              <w:proofErr w:type="spellEnd"/>
              <w:r w:rsidRPr="003C3301">
                <w:rPr>
                  <w:sz w:val="18"/>
                  <w:szCs w:val="18"/>
                </w:rPr>
                <w:t xml:space="preserve"> numbers, and emergency contact information of employees or volunteers of a public agency, and the names, dates of birth, residential addresses, residential telephone numbers, personal wireless telephone numbers, personal email addresses, social security numbers, and emergency contact information of dependents of employees or volunteers of a public agency.</w:t>
              </w:r>
            </w:ins>
            <w:del w:id="49" w:author="Joanna Sanders" w:date="2019-06-06T10:33:00Z">
              <w:r w:rsidR="00853363" w:rsidRPr="00BA23A8" w:rsidDel="00DE4903">
                <w:rPr>
                  <w:sz w:val="18"/>
                  <w:szCs w:val="18"/>
                </w:rPr>
                <w:delText>RCW 42.56.250(3). The following information held by any public agency in personnel records, public employment related records, volunteer rosters, or included in any mailing list of employees or volunteers of any public agency: Residential addresses, residential telephone numbers, personal wireless telephone numbers, personal electronic mail addresses, social security numbers, driver's license numbers, identicard numbers, and emergency contact information of employees or volunteers of a public agency, and the names, dates of birth, residential addresses, residential telephone numbers, personal wireless telephone numbers, personal electronic mail addresses, social security numbers, and emergency contact information of dependents of employees or volunteers of a public agency</w:delText>
              </w:r>
            </w:del>
          </w:p>
        </w:tc>
        <w:tc>
          <w:tcPr>
            <w:tcW w:w="3870" w:type="dxa"/>
          </w:tcPr>
          <w:p w:rsidR="00853363" w:rsidRPr="003749A7" w:rsidRDefault="00853363" w:rsidP="00526A5B">
            <w:pPr>
              <w:rPr>
                <w:rFonts w:cstheme="minorHAnsi"/>
                <w:sz w:val="18"/>
                <w:szCs w:val="18"/>
                <w:highlight w:val="cyan"/>
              </w:rPr>
            </w:pPr>
            <w:r w:rsidRPr="009C34BD">
              <w:rPr>
                <w:rFonts w:cstheme="minorHAnsi"/>
                <w:sz w:val="18"/>
                <w:szCs w:val="18"/>
              </w:rPr>
              <w:t>Specific personal information of a dependent of a public employee or volunteer contained in personnel records, public employment related records, volunteer rosters, or mailing list of employees or volunteers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17</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t>
            </w:r>
            <w:r w:rsidR="00B61712">
              <w:rPr>
                <w:rFonts w:cstheme="minorHAnsi"/>
                <w:sz w:val="18"/>
                <w:szCs w:val="18"/>
              </w:rPr>
              <w:t>W 42.56.230(3); RCW 42.56.050. P</w:t>
            </w:r>
            <w:r w:rsidRPr="00C1718B">
              <w:rPr>
                <w:rFonts w:cstheme="minorHAnsi"/>
                <w:sz w:val="18"/>
                <w:szCs w:val="18"/>
              </w:rPr>
              <w:t xml:space="preserve">ersonal </w:t>
            </w:r>
            <w:r>
              <w:rPr>
                <w:rFonts w:cstheme="minorHAnsi"/>
                <w:sz w:val="18"/>
                <w:szCs w:val="18"/>
              </w:rPr>
              <w:t>information</w:t>
            </w:r>
            <w:r w:rsidRPr="00C1718B">
              <w:rPr>
                <w:rFonts w:cstheme="minorHAnsi"/>
                <w:sz w:val="18"/>
                <w:szCs w:val="18"/>
              </w:rPr>
              <w:t xml:space="preserve"> maintained for employee, appointee, elected official to the extent disclosure violates right to privacy</w:t>
            </w:r>
            <w:r>
              <w:rPr>
                <w:rFonts w:cstheme="minorHAnsi"/>
                <w:sz w:val="18"/>
                <w:szCs w:val="18"/>
              </w:rPr>
              <w:t xml:space="preserve">.  Also see </w:t>
            </w:r>
            <w:r>
              <w:rPr>
                <w:rFonts w:cstheme="minorHAnsi"/>
                <w:sz w:val="18"/>
                <w:szCs w:val="18"/>
                <w:u w:val="single"/>
              </w:rPr>
              <w:t>Dawson v. Daly</w:t>
            </w:r>
            <w:r>
              <w:rPr>
                <w:rFonts w:cstheme="minorHAnsi"/>
                <w:sz w:val="18"/>
                <w:szCs w:val="18"/>
              </w:rPr>
              <w:t>, 120 Wn.2d 782, 845 P.2d 995 (1993).</w:t>
            </w:r>
          </w:p>
        </w:tc>
        <w:tc>
          <w:tcPr>
            <w:tcW w:w="3870" w:type="dxa"/>
          </w:tcPr>
          <w:p w:rsidR="00853363" w:rsidRPr="00C1718B" w:rsidRDefault="00853363" w:rsidP="00526A5B">
            <w:pPr>
              <w:rPr>
                <w:rFonts w:cstheme="minorHAnsi"/>
                <w:sz w:val="18"/>
                <w:szCs w:val="18"/>
              </w:rPr>
            </w:pPr>
            <w:r w:rsidRPr="00C1718B">
              <w:rPr>
                <w:rFonts w:cstheme="minorHAnsi"/>
                <w:sz w:val="18"/>
                <w:szCs w:val="18"/>
              </w:rPr>
              <w:t>Public employee performance evaluations – not containing specific instances of misconduct</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18</w:t>
            </w:r>
          </w:p>
        </w:tc>
        <w:tc>
          <w:tcPr>
            <w:tcW w:w="10096" w:type="dxa"/>
          </w:tcPr>
          <w:p w:rsidR="00853363" w:rsidRPr="00657C43" w:rsidRDefault="00853363" w:rsidP="00526A5B">
            <w:pPr>
              <w:rPr>
                <w:rFonts w:cstheme="minorHAnsi"/>
                <w:sz w:val="18"/>
                <w:szCs w:val="18"/>
              </w:rPr>
            </w:pPr>
            <w:r w:rsidRPr="00657C43">
              <w:rPr>
                <w:rFonts w:cstheme="minorHAnsi"/>
                <w:sz w:val="18"/>
                <w:szCs w:val="18"/>
              </w:rPr>
              <w:t>RCW 42.56.230(3); RCW 42.56.050. The employee identity and identifiers in unsubstantiated allegations of sexual misconduct are exempt from production to protect the employee’s right to privacy</w:t>
            </w:r>
          </w:p>
        </w:tc>
        <w:tc>
          <w:tcPr>
            <w:tcW w:w="3870" w:type="dxa"/>
          </w:tcPr>
          <w:p w:rsidR="00853363" w:rsidRPr="00657C43" w:rsidRDefault="00853363" w:rsidP="00526A5B">
            <w:pPr>
              <w:rPr>
                <w:rFonts w:cstheme="minorHAnsi"/>
                <w:sz w:val="18"/>
                <w:szCs w:val="18"/>
              </w:rPr>
            </w:pPr>
            <w:r w:rsidRPr="00657C43">
              <w:rPr>
                <w:rFonts w:cstheme="minorHAnsi"/>
                <w:sz w:val="18"/>
                <w:szCs w:val="18"/>
              </w:rPr>
              <w:t>Employee identifying information in an administrative investigation resulting in a non-adverse finding when the allegation was one of sexual misconduct</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19</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42.56.250(5).  Investigative records compiled by an employing agency conducting an active and ongoing investigation of a possible unfair practice under chapter 49.60 RCW or a possible violation of other federal, state, or local laws prohibiting discrimination in employment are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Investigative records related to an active, on-going investigation of a violation of a law against discrimination in employment</w:t>
            </w:r>
            <w:r>
              <w:rPr>
                <w:rFonts w:cstheme="minorHAnsi"/>
                <w:sz w:val="18"/>
                <w:szCs w:val="18"/>
              </w:rPr>
              <w:t>.  This investigation is active and on-going and involves an allegation of employment discrimination.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20</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RCW 42.41.030(7). The identity of a reporting employee shall be kept confidential to the extent possible under law, unless the employee authorizes the disclosure of his or her identity in writing.</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Identifying information of a whistleblower </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21</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18 USC §§2721, 2725(3</w:t>
            </w:r>
            <w:r>
              <w:rPr>
                <w:rFonts w:cstheme="minorHAnsi"/>
                <w:sz w:val="18"/>
                <w:szCs w:val="18"/>
              </w:rPr>
              <w:t>).  Personal information including photograph, social security number, driver identification number, name, address (not zip code), telephone number, and medical or disability information may not be disclosed by a government agency who received such information from the state department of licensing, except in particular instances defined in 18 USC § 2721(b).</w:t>
            </w:r>
            <w:r w:rsidRPr="00C1718B">
              <w:rPr>
                <w:rFonts w:cstheme="minorHAnsi"/>
                <w:sz w:val="18"/>
                <w:szCs w:val="18"/>
              </w:rPr>
              <w:t xml:space="preserve"> </w:t>
            </w:r>
          </w:p>
        </w:tc>
        <w:tc>
          <w:tcPr>
            <w:tcW w:w="3870" w:type="dxa"/>
          </w:tcPr>
          <w:p w:rsidR="00853363" w:rsidRPr="00C1718B" w:rsidRDefault="00853363" w:rsidP="00526A5B">
            <w:pPr>
              <w:rPr>
                <w:rFonts w:cstheme="minorHAnsi"/>
                <w:sz w:val="18"/>
                <w:szCs w:val="18"/>
              </w:rPr>
            </w:pPr>
            <w:r>
              <w:rPr>
                <w:rFonts w:cstheme="minorHAnsi"/>
                <w:sz w:val="18"/>
                <w:szCs w:val="18"/>
              </w:rPr>
              <w:t>Personal inf</w:t>
            </w:r>
            <w:r w:rsidR="00F05138">
              <w:rPr>
                <w:rFonts w:cstheme="minorHAnsi"/>
                <w:sz w:val="18"/>
                <w:szCs w:val="18"/>
              </w:rPr>
              <w:t xml:space="preserve">ormation provided to the City </w:t>
            </w:r>
            <w:r>
              <w:rPr>
                <w:rFonts w:cstheme="minorHAnsi"/>
                <w:sz w:val="18"/>
                <w:szCs w:val="18"/>
              </w:rPr>
              <w:t>by the state department of licensing for the p</w:t>
            </w:r>
            <w:r w:rsidR="00F05138">
              <w:rPr>
                <w:rFonts w:cstheme="minorHAnsi"/>
                <w:sz w:val="18"/>
                <w:szCs w:val="18"/>
              </w:rPr>
              <w:t>urpose of carrying out the Cit</w:t>
            </w:r>
            <w:r>
              <w:rPr>
                <w:rFonts w:cstheme="minorHAnsi"/>
                <w:sz w:val="18"/>
                <w:szCs w:val="18"/>
              </w:rPr>
              <w:t>y’s governmental functions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22</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w:t>
            </w:r>
            <w:r>
              <w:rPr>
                <w:rFonts w:cstheme="minorHAnsi"/>
                <w:sz w:val="18"/>
                <w:szCs w:val="18"/>
              </w:rPr>
              <w:t xml:space="preserve">; </w:t>
            </w:r>
            <w:r w:rsidR="00F05138">
              <w:rPr>
                <w:rFonts w:cstheme="minorHAnsi"/>
                <w:sz w:val="18"/>
                <w:szCs w:val="18"/>
              </w:rPr>
              <w:t>RCW 46.52.130(3). The City</w:t>
            </w:r>
            <w:r w:rsidRPr="00C1718B">
              <w:rPr>
                <w:rFonts w:cstheme="minorHAnsi"/>
                <w:sz w:val="18"/>
                <w:szCs w:val="18"/>
              </w:rPr>
              <w:t xml:space="preserve"> may not release an abstract driving record to a third party; contact the Department of Licensing at </w:t>
            </w:r>
            <w:r w:rsidR="007B7CF3">
              <w:fldChar w:fldCharType="begin"/>
            </w:r>
            <w:r w:rsidR="007B7CF3">
              <w:instrText xml:space="preserve"> HYPERLINK "http://www.dol.wa.gov/driverslicense/requestyourrecord.html" </w:instrText>
            </w:r>
            <w:r w:rsidR="007B7CF3">
              <w:fldChar w:fldCharType="separate"/>
            </w:r>
            <w:r w:rsidRPr="00C1718B">
              <w:rPr>
                <w:rStyle w:val="Hyperlink"/>
                <w:rFonts w:cstheme="minorHAnsi"/>
                <w:sz w:val="18"/>
                <w:szCs w:val="18"/>
              </w:rPr>
              <w:t>http://www.dol.wa.gov/driverslicense/requestyourrecord.html</w:t>
            </w:r>
            <w:r w:rsidR="007B7CF3">
              <w:rPr>
                <w:rStyle w:val="Hyperlink"/>
                <w:rFonts w:cstheme="minorHAnsi"/>
                <w:sz w:val="18"/>
                <w:szCs w:val="18"/>
              </w:rPr>
              <w:fldChar w:fldCharType="end"/>
            </w:r>
          </w:p>
        </w:tc>
        <w:tc>
          <w:tcPr>
            <w:tcW w:w="3870" w:type="dxa"/>
          </w:tcPr>
          <w:p w:rsidR="00853363" w:rsidRPr="00C1718B" w:rsidRDefault="00853363" w:rsidP="00526A5B">
            <w:pPr>
              <w:rPr>
                <w:rFonts w:cstheme="minorHAnsi"/>
                <w:sz w:val="18"/>
                <w:szCs w:val="18"/>
              </w:rPr>
            </w:pPr>
            <w:r w:rsidRPr="00C1718B">
              <w:rPr>
                <w:rFonts w:cstheme="minorHAnsi"/>
                <w:sz w:val="18"/>
                <w:szCs w:val="18"/>
              </w:rPr>
              <w:t>Abstract Driving Record</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23</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42.56.070(1); RCW 46.12.635.  Name/address of individual vehicle owner shall not be released; contact the Department of Licensing at </w:t>
            </w:r>
            <w:r w:rsidR="007B7CF3">
              <w:fldChar w:fldCharType="begin"/>
            </w:r>
            <w:r w:rsidR="007B7CF3">
              <w:instrText xml:space="preserve"> HYPERLINK "http://www.dol.wa</w:instrText>
            </w:r>
            <w:r w:rsidR="007B7CF3">
              <w:instrText xml:space="preserve">.gov/forms/224003.pdf" </w:instrText>
            </w:r>
            <w:r w:rsidR="007B7CF3">
              <w:fldChar w:fldCharType="separate"/>
            </w:r>
            <w:r w:rsidRPr="00C1718B">
              <w:rPr>
                <w:rStyle w:val="Hyperlink"/>
                <w:rFonts w:cstheme="minorHAnsi"/>
                <w:sz w:val="18"/>
                <w:szCs w:val="18"/>
              </w:rPr>
              <w:t>http://www.dol.wa.gov/forms/224003.pdf</w:t>
            </w:r>
            <w:r w:rsidR="007B7CF3">
              <w:rPr>
                <w:rStyle w:val="Hyperlink"/>
                <w:rFonts w:cstheme="minorHAnsi"/>
                <w:sz w:val="18"/>
                <w:szCs w:val="18"/>
              </w:rPr>
              <w:fldChar w:fldCharType="end"/>
            </w:r>
          </w:p>
        </w:tc>
        <w:tc>
          <w:tcPr>
            <w:tcW w:w="3870" w:type="dxa"/>
          </w:tcPr>
          <w:p w:rsidR="00853363" w:rsidRPr="00C1718B" w:rsidRDefault="00853363" w:rsidP="00526A5B">
            <w:pPr>
              <w:rPr>
                <w:rFonts w:cstheme="minorHAnsi"/>
                <w:sz w:val="18"/>
                <w:szCs w:val="18"/>
              </w:rPr>
            </w:pPr>
            <w:r w:rsidRPr="00C1718B">
              <w:rPr>
                <w:rFonts w:cstheme="minorHAnsi"/>
                <w:sz w:val="18"/>
                <w:szCs w:val="18"/>
              </w:rPr>
              <w:t>Vehicle Registration - name/address of owner</w:t>
            </w:r>
          </w:p>
        </w:tc>
      </w:tr>
      <w:tr w:rsidR="00853363" w:rsidRPr="00C1718B"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t>24</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42.56.070(1); 5 USC §552(a); RCW 42.56.050; RCW 42.56.230(5).  The Privacy Act of 1974 evinces Congress' intent that social security numbers are a private concern.  RCW 42.56.230(5). Credit card numbers, debit card numbers, electronic check numbers, credit expiration dates, bank/other financial information as defined in RCW 9.35.005 including social security numbers are exempt except when disclosure is expressly required by or governed by other law</w:t>
            </w:r>
          </w:p>
        </w:tc>
        <w:tc>
          <w:tcPr>
            <w:tcW w:w="3870" w:type="dxa"/>
          </w:tcPr>
          <w:p w:rsidR="00853363" w:rsidRPr="00C1718B" w:rsidRDefault="00853363" w:rsidP="00526A5B">
            <w:pPr>
              <w:rPr>
                <w:rFonts w:cstheme="minorHAnsi"/>
                <w:sz w:val="18"/>
                <w:szCs w:val="18"/>
              </w:rPr>
            </w:pPr>
            <w:r w:rsidRPr="0090199C">
              <w:rPr>
                <w:rFonts w:cstheme="minorHAnsi"/>
                <w:sz w:val="18"/>
                <w:szCs w:val="18"/>
              </w:rPr>
              <w:t>Social Security Number</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25</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5 USC §552(a); RCW 42.56.050.  The Privacy Act of 1974 evinces Congress' intent that passport  numbers are a private concern</w:t>
            </w:r>
          </w:p>
        </w:tc>
        <w:tc>
          <w:tcPr>
            <w:tcW w:w="3870" w:type="dxa"/>
          </w:tcPr>
          <w:p w:rsidR="00853363" w:rsidRPr="00C1718B" w:rsidRDefault="00853363" w:rsidP="00526A5B">
            <w:pPr>
              <w:rPr>
                <w:rFonts w:cstheme="minorHAnsi"/>
                <w:sz w:val="18"/>
                <w:szCs w:val="18"/>
              </w:rPr>
            </w:pPr>
            <w:r w:rsidRPr="00C1718B">
              <w:rPr>
                <w:rFonts w:cstheme="minorHAnsi"/>
                <w:sz w:val="18"/>
                <w:szCs w:val="18"/>
              </w:rPr>
              <w:t>Passport number</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26</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42.56.230(3); RCW 42.56.230(4); RCW 42.56.070(1); RCW 82.32.330; 26 USC 6103(a).  Taxpayer information shall be kept confidential and may not be disclosed – includes a taxpayer's identity, the nature, source, or amount of the taxpayer's income, payments, receipts, deductions, exemptions, credits, assets, liabilities, net worth, tax liability deficiencies, over</w:t>
            </w:r>
            <w:r>
              <w:rPr>
                <w:rFonts w:cstheme="minorHAnsi"/>
                <w:sz w:val="18"/>
                <w:szCs w:val="18"/>
              </w:rPr>
              <w:t>-</w:t>
            </w:r>
            <w:r w:rsidRPr="00C1718B">
              <w:rPr>
                <w:rFonts w:cstheme="minorHAnsi"/>
                <w:sz w:val="18"/>
                <w:szCs w:val="18"/>
              </w:rPr>
              <w:t>assessments, or tax payments</w:t>
            </w:r>
          </w:p>
        </w:tc>
        <w:tc>
          <w:tcPr>
            <w:tcW w:w="3870" w:type="dxa"/>
          </w:tcPr>
          <w:p w:rsidR="00853363" w:rsidRPr="00C1718B" w:rsidRDefault="00853363" w:rsidP="00526A5B">
            <w:pPr>
              <w:rPr>
                <w:rFonts w:cstheme="minorHAnsi"/>
                <w:sz w:val="18"/>
                <w:szCs w:val="18"/>
              </w:rPr>
            </w:pPr>
            <w:r w:rsidRPr="00C1718B">
              <w:rPr>
                <w:rFonts w:cstheme="minorHAnsi"/>
                <w:sz w:val="18"/>
                <w:szCs w:val="18"/>
              </w:rPr>
              <w:t>Taxpayer information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27</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42.56.230(4); RCW 42.56.070(1); RCW 84.08.210. Property taxpayer information is confidential and may not be disclosed</w:t>
            </w:r>
          </w:p>
        </w:tc>
        <w:tc>
          <w:tcPr>
            <w:tcW w:w="3870" w:type="dxa"/>
          </w:tcPr>
          <w:p w:rsidR="00853363" w:rsidRPr="00C1718B" w:rsidRDefault="00853363" w:rsidP="00526A5B">
            <w:pPr>
              <w:rPr>
                <w:rFonts w:cstheme="minorHAnsi"/>
                <w:sz w:val="18"/>
                <w:szCs w:val="18"/>
              </w:rPr>
            </w:pPr>
            <w:r w:rsidRPr="00C1718B">
              <w:rPr>
                <w:rFonts w:cstheme="minorHAnsi"/>
                <w:sz w:val="18"/>
                <w:szCs w:val="18"/>
              </w:rPr>
              <w:t>Taxpayer information provided to determine property tax</w:t>
            </w:r>
          </w:p>
        </w:tc>
      </w:tr>
      <w:tr w:rsidR="00853363" w:rsidRPr="00C1718B" w:rsidTr="00526A5B">
        <w:trPr>
          <w:cantSplit/>
          <w:trHeight w:val="188"/>
        </w:trPr>
        <w:tc>
          <w:tcPr>
            <w:tcW w:w="722" w:type="dxa"/>
          </w:tcPr>
          <w:p w:rsidR="00853363" w:rsidRPr="00C1718B" w:rsidRDefault="00853363" w:rsidP="00526A5B">
            <w:pPr>
              <w:rPr>
                <w:rFonts w:cstheme="minorHAnsi"/>
                <w:sz w:val="18"/>
                <w:szCs w:val="18"/>
              </w:rPr>
            </w:pPr>
            <w:r w:rsidRPr="00C1718B">
              <w:rPr>
                <w:rFonts w:cstheme="minorHAnsi"/>
                <w:sz w:val="18"/>
                <w:szCs w:val="18"/>
              </w:rPr>
              <w:t>28A</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RCW 5.60.060(2)(a), RCW 42.56.290. Communication from client to attorney for the purpose of obtaining legal advice is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Communication from </w:t>
            </w:r>
            <w:r>
              <w:rPr>
                <w:rFonts w:cstheme="minorHAnsi"/>
                <w:sz w:val="18"/>
                <w:szCs w:val="18"/>
              </w:rPr>
              <w:t>client to attorney</w:t>
            </w:r>
            <w:r w:rsidRPr="00C1718B">
              <w:rPr>
                <w:rFonts w:cstheme="minorHAnsi"/>
                <w:sz w:val="18"/>
                <w:szCs w:val="18"/>
              </w:rPr>
              <w:t xml:space="preserve"> to obtain legal advice</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lastRenderedPageBreak/>
              <w:t>28B</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RCW 5.60.060(2)(a), RCW 42.56.290. Communication from attorney to client for the purpose of providing legal advice is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Communication from attorney to client to provide legal advice</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28C</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 xml:space="preserve">RCW 5.60.060(2)(a), RCW 42.56.290. Communication between client and attorney </w:t>
            </w:r>
            <w:r>
              <w:rPr>
                <w:rFonts w:cstheme="minorHAnsi"/>
                <w:sz w:val="18"/>
                <w:szCs w:val="18"/>
              </w:rPr>
              <w:t>regarding</w:t>
            </w:r>
            <w:r w:rsidRPr="00C1718B">
              <w:rPr>
                <w:rFonts w:cstheme="minorHAnsi"/>
                <w:sz w:val="18"/>
                <w:szCs w:val="18"/>
              </w:rPr>
              <w:t xml:space="preserve"> litigation is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Communication between attorney and client regarding litigation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28D</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 xml:space="preserve">RCW 5.60.060(2)(a), RCW 42.56.290. Communication between attorneys that reflect attorney/client communications </w:t>
            </w:r>
            <w:r>
              <w:rPr>
                <w:rFonts w:cstheme="minorHAnsi"/>
                <w:sz w:val="18"/>
                <w:szCs w:val="18"/>
              </w:rPr>
              <w:t>regarding</w:t>
            </w:r>
            <w:r w:rsidRPr="00C1718B">
              <w:rPr>
                <w:rFonts w:cstheme="minorHAnsi"/>
                <w:sz w:val="18"/>
                <w:szCs w:val="18"/>
              </w:rPr>
              <w:t xml:space="preserve"> advice is exempt</w:t>
            </w:r>
          </w:p>
        </w:tc>
        <w:tc>
          <w:tcPr>
            <w:tcW w:w="3870" w:type="dxa"/>
          </w:tcPr>
          <w:p w:rsidR="00853363" w:rsidRPr="00C1718B" w:rsidRDefault="00853363" w:rsidP="00526A5B">
            <w:pPr>
              <w:rPr>
                <w:rFonts w:cstheme="minorHAnsi"/>
                <w:sz w:val="18"/>
                <w:szCs w:val="18"/>
                <w:vertAlign w:val="subscript"/>
              </w:rPr>
            </w:pPr>
            <w:r w:rsidRPr="00C1718B">
              <w:rPr>
                <w:rFonts w:cstheme="minorHAnsi"/>
                <w:sz w:val="18"/>
                <w:szCs w:val="18"/>
              </w:rPr>
              <w:t>Communication between attorney and client regarding client advice</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28E</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 xml:space="preserve">RCW 5.60.060(2)(a), RCW 42.56.290. Communication between attorneys </w:t>
            </w:r>
            <w:r>
              <w:rPr>
                <w:rFonts w:cstheme="minorHAnsi"/>
                <w:sz w:val="18"/>
                <w:szCs w:val="18"/>
              </w:rPr>
              <w:t>regarding</w:t>
            </w:r>
            <w:r w:rsidRPr="00C1718B">
              <w:rPr>
                <w:rFonts w:cstheme="minorHAnsi"/>
                <w:sz w:val="18"/>
                <w:szCs w:val="18"/>
              </w:rPr>
              <w:t xml:space="preserve"> litigation is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Communication between attorneys regarding litigation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28F</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 xml:space="preserve">RCW 5.60.060(2)(a), RCW 42.56.290. Communication between </w:t>
            </w:r>
            <w:r>
              <w:rPr>
                <w:rFonts w:cstheme="minorHAnsi"/>
                <w:sz w:val="18"/>
                <w:szCs w:val="18"/>
              </w:rPr>
              <w:t>attorneys regarding</w:t>
            </w:r>
            <w:r w:rsidRPr="00C1718B">
              <w:rPr>
                <w:rFonts w:cstheme="minorHAnsi"/>
                <w:sz w:val="18"/>
                <w:szCs w:val="18"/>
              </w:rPr>
              <w:t xml:space="preserve"> client advice is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Communication between attorneys regarding client advice</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28G</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 xml:space="preserve">RCW 5.60.060(2)(a). Communication between members of client </w:t>
            </w:r>
            <w:r>
              <w:rPr>
                <w:rFonts w:cstheme="minorHAnsi"/>
                <w:sz w:val="18"/>
                <w:szCs w:val="18"/>
              </w:rPr>
              <w:t xml:space="preserve">agency </w:t>
            </w:r>
            <w:r w:rsidRPr="00C1718B">
              <w:rPr>
                <w:rFonts w:cstheme="minorHAnsi"/>
                <w:sz w:val="18"/>
                <w:szCs w:val="18"/>
              </w:rPr>
              <w:t xml:space="preserve">for purpose of gathering </w:t>
            </w:r>
            <w:r>
              <w:rPr>
                <w:rFonts w:cstheme="minorHAnsi"/>
                <w:sz w:val="18"/>
                <w:szCs w:val="18"/>
              </w:rPr>
              <w:t>information</w:t>
            </w:r>
            <w:r w:rsidRPr="00C1718B">
              <w:rPr>
                <w:rFonts w:cstheme="minorHAnsi"/>
                <w:sz w:val="18"/>
                <w:szCs w:val="18"/>
              </w:rPr>
              <w:t xml:space="preserve"> to obtain legal advice or convey attorney/client communications is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Communications between clients to gather information for attorney</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28H</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42.56.290. Communications between attorney and client that reveals opinions/impressions of attorney or </w:t>
            </w:r>
            <w:r>
              <w:rPr>
                <w:rFonts w:cstheme="minorHAnsi"/>
                <w:sz w:val="18"/>
                <w:szCs w:val="18"/>
              </w:rPr>
              <w:t>information</w:t>
            </w:r>
            <w:r w:rsidRPr="00C1718B">
              <w:rPr>
                <w:rFonts w:cstheme="minorHAnsi"/>
                <w:sz w:val="18"/>
                <w:szCs w:val="18"/>
              </w:rPr>
              <w:t xml:space="preserve"> prepared/collected/assembled in litigation or anticipation of litigation or related to client advice is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Attorney work product – communications between attorney and client</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28I</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42.56.290. Communications between attorneys that reveals opinions/mental impression of attorney, or </w:t>
            </w:r>
            <w:r>
              <w:rPr>
                <w:rFonts w:cstheme="minorHAnsi"/>
                <w:sz w:val="18"/>
                <w:szCs w:val="18"/>
              </w:rPr>
              <w:t>information</w:t>
            </w:r>
            <w:r w:rsidRPr="00C1718B">
              <w:rPr>
                <w:rFonts w:cstheme="minorHAnsi"/>
                <w:sz w:val="18"/>
                <w:szCs w:val="18"/>
              </w:rPr>
              <w:t xml:space="preserve"> prepared/collected/assembled in litigation or anticipation of litigation or related to client advice is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Attorney work product - communication between attorneys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28J</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 xml:space="preserve">RCW 5.60.060(2)(a), RCW 42.56.290.  Notes/memoranda/statements/records that reveal factual or investigative </w:t>
            </w:r>
            <w:r>
              <w:rPr>
                <w:rFonts w:cstheme="minorHAnsi"/>
                <w:sz w:val="18"/>
                <w:szCs w:val="18"/>
              </w:rPr>
              <w:t>information</w:t>
            </w:r>
            <w:r w:rsidRPr="00C1718B">
              <w:rPr>
                <w:rFonts w:cstheme="minorHAnsi"/>
                <w:sz w:val="18"/>
                <w:szCs w:val="18"/>
              </w:rPr>
              <w:t xml:space="preserve"> prepared/collected/assembled in litigation or in anticipation of litigation or related to client advice is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Attorney  work product - – records that reveal attorney’s thought process</w:t>
            </w:r>
          </w:p>
        </w:tc>
      </w:tr>
      <w:tr w:rsidR="00853363" w:rsidRPr="00C1718B" w:rsidTr="00526A5B">
        <w:trPr>
          <w:cantSplit/>
          <w:trHeight w:val="278"/>
        </w:trPr>
        <w:tc>
          <w:tcPr>
            <w:tcW w:w="722" w:type="dxa"/>
          </w:tcPr>
          <w:p w:rsidR="00853363" w:rsidRPr="00C1718B" w:rsidRDefault="00853363" w:rsidP="00526A5B">
            <w:pPr>
              <w:rPr>
                <w:rFonts w:cstheme="minorHAnsi"/>
                <w:sz w:val="18"/>
                <w:szCs w:val="18"/>
              </w:rPr>
            </w:pPr>
            <w:r w:rsidRPr="00C1718B">
              <w:rPr>
                <w:rFonts w:cstheme="minorHAnsi"/>
                <w:sz w:val="18"/>
                <w:szCs w:val="18"/>
              </w:rPr>
              <w:t>28K</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 xml:space="preserve">RCW 5.60.060(2)(a), RCW 42.56.290. Drafts/notes/memoranda, research </w:t>
            </w:r>
            <w:r>
              <w:rPr>
                <w:rFonts w:cstheme="minorHAnsi"/>
                <w:sz w:val="18"/>
                <w:szCs w:val="18"/>
              </w:rPr>
              <w:t>regarding</w:t>
            </w:r>
            <w:r w:rsidRPr="00C1718B">
              <w:rPr>
                <w:rFonts w:cstheme="minorHAnsi"/>
                <w:sz w:val="18"/>
                <w:szCs w:val="18"/>
              </w:rPr>
              <w:t xml:space="preserve"> opinions/impressions of attorney or attorney’s agent prepared, collected, assembled in litigation or in anticipation of litigation or related to client advice is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Attorney work product related to anticipated litigation, litigation, or client advice</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28L</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42.56.290. Communications between attorney and client that reveals opinions/impressions of attorney or </w:t>
            </w:r>
            <w:r>
              <w:rPr>
                <w:rFonts w:cstheme="minorHAnsi"/>
                <w:sz w:val="18"/>
                <w:szCs w:val="18"/>
              </w:rPr>
              <w:t>information</w:t>
            </w:r>
            <w:r w:rsidRPr="00C1718B">
              <w:rPr>
                <w:rFonts w:cstheme="minorHAnsi"/>
                <w:sz w:val="18"/>
                <w:szCs w:val="18"/>
              </w:rPr>
              <w:t xml:space="preserve"> prepared/collected/assembled in litigation or anticipation of litigation or related to client advice is exempt</w:t>
            </w:r>
          </w:p>
        </w:tc>
        <w:tc>
          <w:tcPr>
            <w:tcW w:w="3870" w:type="dxa"/>
          </w:tcPr>
          <w:p w:rsidR="00853363" w:rsidRPr="00C1718B" w:rsidRDefault="00853363" w:rsidP="00526A5B">
            <w:pPr>
              <w:rPr>
                <w:rFonts w:cstheme="minorHAnsi"/>
                <w:sz w:val="18"/>
                <w:szCs w:val="18"/>
              </w:rPr>
            </w:pPr>
            <w:r w:rsidRPr="00C1718B">
              <w:rPr>
                <w:rFonts w:cstheme="minorHAnsi"/>
                <w:sz w:val="18"/>
                <w:szCs w:val="18"/>
              </w:rPr>
              <w:t>Prosecuting Attorney’s Office Decline Notice</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29A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42.56.370. Client records maintained by an agency that is a domestic violence program as defined in RCW 70.123.020 or .075, or a rape crisis center as defined in RCW 70.125.030 are exempt from disclosure</w:t>
            </w:r>
          </w:p>
        </w:tc>
        <w:tc>
          <w:tcPr>
            <w:tcW w:w="3870" w:type="dxa"/>
          </w:tcPr>
          <w:p w:rsidR="00853363" w:rsidRPr="00C1718B" w:rsidRDefault="00853363" w:rsidP="00526A5B">
            <w:pPr>
              <w:rPr>
                <w:rFonts w:cstheme="minorHAnsi"/>
                <w:sz w:val="18"/>
                <w:szCs w:val="18"/>
              </w:rPr>
            </w:pPr>
            <w:r w:rsidRPr="00C1718B">
              <w:rPr>
                <w:rFonts w:cstheme="minorHAnsi"/>
                <w:sz w:val="18"/>
                <w:szCs w:val="18"/>
              </w:rPr>
              <w:t>Domestic Violence Program Records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29B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42.56.370. Client records maintained by an agency that is a domestic violence program as defined in RCW 70.123.020 or .075, or a rape crisis center as defined in RCW 70.125.030 are exempt from disclosure</w:t>
            </w:r>
          </w:p>
        </w:tc>
        <w:tc>
          <w:tcPr>
            <w:tcW w:w="3870" w:type="dxa"/>
          </w:tcPr>
          <w:p w:rsidR="00853363" w:rsidRPr="00C1718B" w:rsidRDefault="00853363" w:rsidP="00526A5B">
            <w:pPr>
              <w:rPr>
                <w:rFonts w:cstheme="minorHAnsi"/>
                <w:sz w:val="18"/>
                <w:szCs w:val="18"/>
              </w:rPr>
            </w:pPr>
            <w:r w:rsidRPr="00C1718B">
              <w:rPr>
                <w:rFonts w:cstheme="minorHAnsi"/>
                <w:sz w:val="18"/>
                <w:szCs w:val="18"/>
              </w:rPr>
              <w:t>Rape Crisis Center Program Records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30</w:t>
            </w:r>
          </w:p>
        </w:tc>
        <w:tc>
          <w:tcPr>
            <w:tcW w:w="10096" w:type="dxa"/>
          </w:tcPr>
          <w:p w:rsidR="00853363" w:rsidRPr="00C1718B" w:rsidRDefault="00853363" w:rsidP="00526A5B">
            <w:pPr>
              <w:rPr>
                <w:rFonts w:cstheme="minorHAnsi"/>
                <w:sz w:val="18"/>
                <w:szCs w:val="18"/>
              </w:rPr>
            </w:pPr>
            <w:r w:rsidRPr="00C1718B">
              <w:rPr>
                <w:rFonts w:cstheme="minorHAnsi"/>
                <w:sz w:val="18"/>
                <w:szCs w:val="18"/>
              </w:rPr>
              <w:t>42 USC § 12112(d)(3); RCW 42.56.070(1).  Information obtained regarding the medical condition or history of an employee is treated as a confidential medical record.</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Records related to </w:t>
            </w:r>
            <w:r>
              <w:rPr>
                <w:rFonts w:cstheme="minorHAnsi"/>
                <w:sz w:val="18"/>
                <w:szCs w:val="18"/>
              </w:rPr>
              <w:t xml:space="preserve">employee </w:t>
            </w:r>
            <w:r w:rsidRPr="00C1718B">
              <w:rPr>
                <w:rFonts w:cstheme="minorHAnsi"/>
                <w:sz w:val="18"/>
                <w:szCs w:val="18"/>
              </w:rPr>
              <w:t>ADA accommodations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31A</w:t>
            </w:r>
          </w:p>
        </w:tc>
        <w:tc>
          <w:tcPr>
            <w:tcW w:w="10096" w:type="dxa"/>
          </w:tcPr>
          <w:p w:rsidR="00853363" w:rsidRPr="00C1718B" w:rsidRDefault="00853363" w:rsidP="00526A5B">
            <w:pPr>
              <w:rPr>
                <w:rFonts w:cstheme="minorHAnsi"/>
                <w:sz w:val="18"/>
                <w:szCs w:val="18"/>
              </w:rPr>
            </w:pPr>
            <w:r w:rsidRPr="00C1718B">
              <w:rPr>
                <w:rFonts w:cstheme="minorHAnsi"/>
                <w:sz w:val="18"/>
                <w:szCs w:val="18"/>
              </w:rPr>
              <w:t>42 CFR 2; RCW 42.56.070(1); RCW 70.96A.150. The registration and other records of treatment programs for chemical dependency shall remain confidential and cannot be disclosed</w:t>
            </w:r>
          </w:p>
        </w:tc>
        <w:tc>
          <w:tcPr>
            <w:tcW w:w="3870" w:type="dxa"/>
          </w:tcPr>
          <w:p w:rsidR="00853363" w:rsidRPr="00C1718B" w:rsidRDefault="00853363" w:rsidP="00526A5B">
            <w:pPr>
              <w:rPr>
                <w:rFonts w:cstheme="minorHAnsi"/>
                <w:sz w:val="18"/>
                <w:szCs w:val="18"/>
              </w:rPr>
            </w:pPr>
            <w:r w:rsidRPr="00C1718B">
              <w:rPr>
                <w:rFonts w:cstheme="minorHAnsi"/>
                <w:sz w:val="18"/>
                <w:szCs w:val="18"/>
              </w:rPr>
              <w:t>Records related to the registration for chemical dependency programs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31B</w:t>
            </w:r>
          </w:p>
        </w:tc>
        <w:tc>
          <w:tcPr>
            <w:tcW w:w="10096" w:type="dxa"/>
          </w:tcPr>
          <w:p w:rsidR="00853363" w:rsidRPr="00C1718B" w:rsidRDefault="00853363" w:rsidP="00526A5B">
            <w:pPr>
              <w:rPr>
                <w:rFonts w:cstheme="minorHAnsi"/>
                <w:sz w:val="18"/>
                <w:szCs w:val="18"/>
              </w:rPr>
            </w:pPr>
            <w:r w:rsidRPr="00C1718B">
              <w:rPr>
                <w:rFonts w:cstheme="minorHAnsi"/>
                <w:sz w:val="18"/>
                <w:szCs w:val="18"/>
              </w:rPr>
              <w:t>42 CFR 2; RCW 42.56.070(1); RCW 70.96A.150. The registration and other records of treatment programs for chemical dependency shall remain confidential and cannot be disclosed</w:t>
            </w:r>
          </w:p>
        </w:tc>
        <w:tc>
          <w:tcPr>
            <w:tcW w:w="3870" w:type="dxa"/>
          </w:tcPr>
          <w:p w:rsidR="00853363" w:rsidRPr="00C1718B" w:rsidRDefault="00853363" w:rsidP="00526A5B">
            <w:pPr>
              <w:rPr>
                <w:rFonts w:cstheme="minorHAnsi"/>
                <w:sz w:val="18"/>
                <w:szCs w:val="18"/>
              </w:rPr>
            </w:pPr>
            <w:r w:rsidRPr="00C1718B">
              <w:rPr>
                <w:rFonts w:cstheme="minorHAnsi"/>
                <w:sz w:val="18"/>
                <w:szCs w:val="18"/>
              </w:rPr>
              <w:t>Records of chemical dependency treatment programs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32A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70.24.105. No person shall disclose the identity of a person who has requested to be tested for a sexually transmitted disease, or has had such test or HIV antibody test performed, or the results of such tests</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person who has requested to be tested for a sexually transmitted disease (including HIV/AIDS)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32B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70.24.105. No person shall disclose the identity of a person who has requested to be tested for a sexually transmitted disease, or has had such test or HIV antibody test performed, or the results of such tests</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person has had a test for a sexually transmitted disease (including HIV/AIDS)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32C</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70.24.105. No person shall disclose the identity of a person who has requested to be tested for a sexually transmitted disease, or has had such test or HIV antibody test performed, or the results of such tests</w:t>
            </w:r>
          </w:p>
        </w:tc>
        <w:tc>
          <w:tcPr>
            <w:tcW w:w="3870" w:type="dxa"/>
          </w:tcPr>
          <w:p w:rsidR="00853363" w:rsidRPr="00C1718B" w:rsidRDefault="00853363" w:rsidP="00526A5B">
            <w:pPr>
              <w:rPr>
                <w:rFonts w:cstheme="minorHAnsi"/>
                <w:sz w:val="18"/>
                <w:szCs w:val="18"/>
              </w:rPr>
            </w:pPr>
            <w:r w:rsidRPr="00C1718B">
              <w:rPr>
                <w:rFonts w:cstheme="minorHAnsi"/>
                <w:sz w:val="18"/>
                <w:szCs w:val="18"/>
              </w:rPr>
              <w:t>Results of a test for a sexually transmitted disease (including HIV/AIDS)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33</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 xml:space="preserve">HIPAA, 45 CFR Part 160, 164; RCW 70.02.020; RCW 70.02.005(4). Disclosure of health care </w:t>
            </w:r>
            <w:r>
              <w:rPr>
                <w:rFonts w:cstheme="minorHAnsi"/>
                <w:sz w:val="18"/>
                <w:szCs w:val="18"/>
              </w:rPr>
              <w:t>information</w:t>
            </w:r>
            <w:r w:rsidRPr="00C1718B">
              <w:rPr>
                <w:rFonts w:cstheme="minorHAnsi"/>
                <w:sz w:val="18"/>
                <w:szCs w:val="18"/>
              </w:rPr>
              <w:t xml:space="preserve"> without the patient's consent is prohibited in the PRA.  Disclosure must conform to the patient’s written authorization.</w:t>
            </w:r>
          </w:p>
        </w:tc>
        <w:tc>
          <w:tcPr>
            <w:tcW w:w="3870" w:type="dxa"/>
          </w:tcPr>
          <w:p w:rsidR="00853363" w:rsidRPr="00C1718B" w:rsidRDefault="00853363" w:rsidP="00526A5B">
            <w:pPr>
              <w:rPr>
                <w:rFonts w:cstheme="minorHAnsi"/>
                <w:sz w:val="18"/>
                <w:szCs w:val="18"/>
              </w:rPr>
            </w:pPr>
            <w:r w:rsidRPr="00C1718B">
              <w:rPr>
                <w:rFonts w:cstheme="minorHAnsi"/>
                <w:sz w:val="18"/>
                <w:szCs w:val="18"/>
              </w:rPr>
              <w:t>Medical records and records containing specific medical information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34</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42.56.360(2); RCW 70.02.020; RCW 7</w:t>
            </w:r>
            <w:r>
              <w:rPr>
                <w:rFonts w:cstheme="minorHAnsi"/>
                <w:sz w:val="18"/>
                <w:szCs w:val="18"/>
              </w:rPr>
              <w:t>0.02.230</w:t>
            </w:r>
            <w:r w:rsidRPr="00C1718B">
              <w:rPr>
                <w:rFonts w:cstheme="minorHAnsi"/>
                <w:sz w:val="18"/>
                <w:szCs w:val="18"/>
              </w:rPr>
              <w:t xml:space="preserve">; HIPAA, 45 CFR Part 160, 164; RCW 70.02.005(4).  The fact of admission and all information and records compiled, obtained, or maintained in the course of providing services to either voluntary or involuntary recipients of services for mental illness at public or private agencies are confidential.  Disclosure of health care </w:t>
            </w:r>
            <w:r>
              <w:rPr>
                <w:rFonts w:cstheme="minorHAnsi"/>
                <w:sz w:val="18"/>
                <w:szCs w:val="18"/>
              </w:rPr>
              <w:t>information</w:t>
            </w:r>
            <w:r w:rsidRPr="00C1718B">
              <w:rPr>
                <w:rFonts w:cstheme="minorHAnsi"/>
                <w:sz w:val="18"/>
                <w:szCs w:val="18"/>
              </w:rPr>
              <w:t xml:space="preserve"> without the patient's consent is prohibited in the PRA.  Disclosure must conform to the patient’s written authorization.</w:t>
            </w:r>
          </w:p>
        </w:tc>
        <w:tc>
          <w:tcPr>
            <w:tcW w:w="3870" w:type="dxa"/>
          </w:tcPr>
          <w:p w:rsidR="00853363" w:rsidRPr="00C1718B" w:rsidRDefault="00853363" w:rsidP="00526A5B">
            <w:pPr>
              <w:rPr>
                <w:rFonts w:cstheme="minorHAnsi"/>
                <w:sz w:val="18"/>
                <w:szCs w:val="18"/>
              </w:rPr>
            </w:pPr>
            <w:r w:rsidRPr="00C1718B">
              <w:rPr>
                <w:rFonts w:cstheme="minorHAnsi"/>
                <w:sz w:val="18"/>
                <w:szCs w:val="18"/>
              </w:rPr>
              <w:t>Medical records related to receipt of services for mental illness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lastRenderedPageBreak/>
              <w:t>35</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7</w:t>
            </w:r>
            <w:r>
              <w:rPr>
                <w:rFonts w:cstheme="minorHAnsi"/>
                <w:sz w:val="18"/>
                <w:szCs w:val="18"/>
              </w:rPr>
              <w:t>0.02.240</w:t>
            </w:r>
            <w:r w:rsidRPr="00C1718B">
              <w:rPr>
                <w:rFonts w:cstheme="minorHAnsi"/>
                <w:sz w:val="18"/>
                <w:szCs w:val="18"/>
              </w:rPr>
              <w:t>. The fact of admission and all information obtained through mental health treatment for minors under RCW 71.34 is confidential, except under certain circumstances</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Juvenile mental health </w:t>
            </w:r>
            <w:r>
              <w:rPr>
                <w:rFonts w:cstheme="minorHAnsi"/>
                <w:sz w:val="18"/>
                <w:szCs w:val="18"/>
              </w:rPr>
              <w:t xml:space="preserve">treatment </w:t>
            </w:r>
            <w:r w:rsidRPr="00C1718B">
              <w:rPr>
                <w:rFonts w:cstheme="minorHAnsi"/>
                <w:sz w:val="18"/>
                <w:szCs w:val="18"/>
              </w:rPr>
              <w:t>records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36</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42 USCA §290dd-2. Records of any patient in connection with any program relating to substance abuse education, prevention, training, treatment, rehabilitation, or research, which is conducted, regulated, or directly or indirectly assisted by any department or agency of the USA shall be confidential</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Substance abuse </w:t>
            </w:r>
            <w:r>
              <w:rPr>
                <w:rFonts w:cstheme="minorHAnsi"/>
                <w:sz w:val="18"/>
                <w:szCs w:val="18"/>
              </w:rPr>
              <w:t xml:space="preserve">treatment </w:t>
            </w:r>
            <w:r w:rsidRPr="00C1718B">
              <w:rPr>
                <w:rFonts w:cstheme="minorHAnsi"/>
                <w:sz w:val="18"/>
                <w:szCs w:val="18"/>
              </w:rPr>
              <w:t>records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37</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 xml:space="preserve">RCW 50.13.020; RCW 42.56.410. </w:t>
            </w:r>
            <w:r>
              <w:rPr>
                <w:rFonts w:cstheme="minorHAnsi"/>
                <w:sz w:val="18"/>
                <w:szCs w:val="18"/>
              </w:rPr>
              <w:t>Information</w:t>
            </w:r>
            <w:r w:rsidRPr="00C1718B">
              <w:rPr>
                <w:rFonts w:cstheme="minorHAnsi"/>
                <w:sz w:val="18"/>
                <w:szCs w:val="18"/>
              </w:rPr>
              <w:t>/records concerning a person or employer obtained by the ESD pursuant to the administration of this title or other programs for which the ESD has responsibility shall be private and confidential, except as otherwise provided in this chapter</w:t>
            </w:r>
          </w:p>
        </w:tc>
        <w:tc>
          <w:tcPr>
            <w:tcW w:w="3870" w:type="dxa"/>
          </w:tcPr>
          <w:p w:rsidR="00853363" w:rsidRPr="00C1718B" w:rsidRDefault="00853363" w:rsidP="00526A5B">
            <w:pPr>
              <w:rPr>
                <w:rFonts w:cstheme="minorHAnsi"/>
                <w:sz w:val="18"/>
                <w:szCs w:val="18"/>
              </w:rPr>
            </w:pPr>
            <w:r w:rsidRPr="00C1718B">
              <w:rPr>
                <w:rFonts w:cstheme="minorHAnsi"/>
                <w:sz w:val="18"/>
                <w:szCs w:val="18"/>
              </w:rPr>
              <w:t>Records concerning a person or employer obtained by the Employment Security Department</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38</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13.50.100(11), RCW 26.44.020(19), RCW 26.44.031(1)(4). An unfounded, screened-out, or inconclusive report of child abuse or neglect may not be produced</w:t>
            </w:r>
          </w:p>
        </w:tc>
        <w:tc>
          <w:tcPr>
            <w:tcW w:w="3870" w:type="dxa"/>
          </w:tcPr>
          <w:p w:rsidR="00853363" w:rsidRPr="00C1718B" w:rsidRDefault="00853363" w:rsidP="00526A5B">
            <w:pPr>
              <w:rPr>
                <w:rFonts w:cstheme="minorHAnsi"/>
                <w:sz w:val="18"/>
                <w:szCs w:val="18"/>
              </w:rPr>
            </w:pPr>
            <w:r w:rsidRPr="00C1718B">
              <w:rPr>
                <w:rFonts w:cstheme="minorHAnsi"/>
                <w:sz w:val="18"/>
                <w:szCs w:val="18"/>
              </w:rPr>
              <w:t>Records related to an unfounded, screened out, or inconclusive report of child abuse or neglect</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39A</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RCW 18.51.190. The name of any individual complainant or other person mentioned in a nursing home complaint shall not be disclosed to the licensee</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complainant in a nursing home complaint</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39B</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RCW 18.51.190. The name of any individual complainant or other person mentioned in a nursing home complaint shall not be disclosed to the licensee</w:t>
            </w:r>
          </w:p>
        </w:tc>
        <w:tc>
          <w:tcPr>
            <w:tcW w:w="3870" w:type="dxa"/>
          </w:tcPr>
          <w:p w:rsidR="00853363" w:rsidRPr="00C1718B" w:rsidRDefault="00853363" w:rsidP="00526A5B">
            <w:pPr>
              <w:rPr>
                <w:rFonts w:cstheme="minorHAnsi"/>
                <w:sz w:val="18"/>
                <w:szCs w:val="18"/>
              </w:rPr>
            </w:pPr>
            <w:r w:rsidRPr="00C1718B">
              <w:rPr>
                <w:rFonts w:cstheme="minorHAnsi"/>
                <w:sz w:val="18"/>
                <w:szCs w:val="18"/>
              </w:rPr>
              <w:t>Identity of a person mentioned in a nursing home complaint</w:t>
            </w:r>
          </w:p>
        </w:tc>
      </w:tr>
      <w:tr w:rsidR="00853363" w:rsidRPr="00C1718B" w:rsidTr="00526A5B">
        <w:tc>
          <w:tcPr>
            <w:tcW w:w="722" w:type="dxa"/>
          </w:tcPr>
          <w:p w:rsidR="00853363" w:rsidRPr="00C1718B" w:rsidRDefault="00853363" w:rsidP="00526A5B">
            <w:pPr>
              <w:rPr>
                <w:rFonts w:cstheme="minorHAnsi"/>
                <w:sz w:val="18"/>
                <w:szCs w:val="18"/>
              </w:rPr>
            </w:pPr>
            <w:r>
              <w:rPr>
                <w:rFonts w:cstheme="minorHAnsi"/>
                <w:sz w:val="18"/>
                <w:szCs w:val="18"/>
              </w:rPr>
              <w:t>40</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74.34.095. Reports of abandonment, abuse, financial exploitation, or neglect of vulnerable adults, the identity of the person making the report, and all records used or developed in the investigation or provision of protective services are confidential</w:t>
            </w:r>
          </w:p>
        </w:tc>
        <w:tc>
          <w:tcPr>
            <w:tcW w:w="3870" w:type="dxa"/>
          </w:tcPr>
          <w:p w:rsidR="00853363" w:rsidRPr="00C1718B" w:rsidRDefault="00853363" w:rsidP="00526A5B">
            <w:pPr>
              <w:rPr>
                <w:rFonts w:cstheme="minorHAnsi"/>
                <w:sz w:val="18"/>
                <w:szCs w:val="18"/>
              </w:rPr>
            </w:pPr>
            <w:r w:rsidRPr="00C1718B">
              <w:rPr>
                <w:rFonts w:cstheme="minorHAnsi"/>
                <w:sz w:val="18"/>
                <w:szCs w:val="18"/>
              </w:rPr>
              <w:t>Reports made to protective services regarding a vulnerable adult</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w:t>
            </w:r>
            <w:r>
              <w:rPr>
                <w:rFonts w:cstheme="minorHAnsi"/>
                <w:sz w:val="18"/>
                <w:szCs w:val="18"/>
              </w:rPr>
              <w:t>1</w:t>
            </w:r>
            <w:r w:rsidRPr="00C1718B">
              <w:rPr>
                <w:rFonts w:cstheme="minorHAnsi"/>
                <w:sz w:val="18"/>
                <w:szCs w:val="18"/>
              </w:rPr>
              <w:t>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42.56.230(1). Personal information in any files maintained for students in public schools, patients, or clients of public institutions, or public health agencies, or welfare recipients</w:t>
            </w:r>
          </w:p>
        </w:tc>
        <w:tc>
          <w:tcPr>
            <w:tcW w:w="3870" w:type="dxa"/>
          </w:tcPr>
          <w:p w:rsidR="00853363" w:rsidRPr="00C1718B" w:rsidRDefault="00853363" w:rsidP="00526A5B">
            <w:pPr>
              <w:rPr>
                <w:rFonts w:cstheme="minorHAnsi"/>
                <w:sz w:val="18"/>
                <w:szCs w:val="18"/>
              </w:rPr>
            </w:pPr>
            <w:r w:rsidRPr="00C1718B">
              <w:rPr>
                <w:rFonts w:cstheme="minorHAnsi"/>
                <w:sz w:val="18"/>
                <w:szCs w:val="18"/>
              </w:rPr>
              <w:t>Personal information in files maintained for students in public schools</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41</w:t>
            </w:r>
            <w:r w:rsidRPr="00C1718B">
              <w:rPr>
                <w:rFonts w:cstheme="minorHAnsi"/>
                <w:sz w:val="18"/>
                <w:szCs w:val="18"/>
              </w:rPr>
              <w:t>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42.56.230(1). Personal information in any files maintained for students in public schools, patients, or clients of public institutions, or public health agencies, or welfare recipients</w:t>
            </w:r>
          </w:p>
        </w:tc>
        <w:tc>
          <w:tcPr>
            <w:tcW w:w="3870" w:type="dxa"/>
          </w:tcPr>
          <w:p w:rsidR="00853363" w:rsidRPr="00C1718B" w:rsidRDefault="00853363" w:rsidP="00526A5B">
            <w:pPr>
              <w:rPr>
                <w:rFonts w:cstheme="minorHAnsi"/>
                <w:sz w:val="18"/>
                <w:szCs w:val="18"/>
              </w:rPr>
            </w:pPr>
            <w:r w:rsidRPr="00C1718B">
              <w:rPr>
                <w:rFonts w:cstheme="minorHAnsi"/>
                <w:sz w:val="18"/>
                <w:szCs w:val="18"/>
              </w:rPr>
              <w:t>Personal information in files maintained for patients or clients of public institutions or public health agencies</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41</w:t>
            </w:r>
            <w:r w:rsidRPr="00C1718B">
              <w:rPr>
                <w:rFonts w:cstheme="minorHAnsi"/>
                <w:sz w:val="18"/>
                <w:szCs w:val="18"/>
              </w:rPr>
              <w:t>C</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42.56.230(1). Personal information in any files maintained for students in public schools, patients, or clients of public institutions, or public health agencies, or welfare recipients</w:t>
            </w:r>
          </w:p>
        </w:tc>
        <w:tc>
          <w:tcPr>
            <w:tcW w:w="3870" w:type="dxa"/>
          </w:tcPr>
          <w:p w:rsidR="00853363" w:rsidRPr="00C1718B" w:rsidRDefault="00853363" w:rsidP="00526A5B">
            <w:pPr>
              <w:rPr>
                <w:rFonts w:cstheme="minorHAnsi"/>
                <w:sz w:val="18"/>
                <w:szCs w:val="18"/>
              </w:rPr>
            </w:pPr>
            <w:r w:rsidRPr="00C1718B">
              <w:rPr>
                <w:rFonts w:cstheme="minorHAnsi"/>
                <w:sz w:val="18"/>
                <w:szCs w:val="18"/>
              </w:rPr>
              <w:t>Personal information in files maintained for welfare recipients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42</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74.04.060. Public assistance records for programs administered under Title 74 are confidential, except under certain circumstances</w:t>
            </w:r>
          </w:p>
        </w:tc>
        <w:tc>
          <w:tcPr>
            <w:tcW w:w="3870" w:type="dxa"/>
          </w:tcPr>
          <w:p w:rsidR="00853363" w:rsidRPr="00C1718B" w:rsidRDefault="00853363" w:rsidP="00526A5B">
            <w:pPr>
              <w:rPr>
                <w:rFonts w:cstheme="minorHAnsi"/>
                <w:sz w:val="18"/>
                <w:szCs w:val="18"/>
              </w:rPr>
            </w:pPr>
            <w:r w:rsidRPr="00C1718B">
              <w:rPr>
                <w:rFonts w:cstheme="minorHAnsi"/>
                <w:sz w:val="18"/>
                <w:szCs w:val="18"/>
              </w:rPr>
              <w:t>Public assistance records</w:t>
            </w:r>
          </w:p>
        </w:tc>
      </w:tr>
      <w:tr w:rsidR="00853363" w:rsidRPr="0090199C"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t>43A</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42.56.230(5). Credit card numbers, debit card numbers, electronic check numbers, credit expiration dates, bank/other financial information as defined in RCW 9.35.005 including social security numbers are exempt except when disclosure is expressly required by or governed by other law</w:t>
            </w:r>
          </w:p>
        </w:tc>
        <w:tc>
          <w:tcPr>
            <w:tcW w:w="3870" w:type="dxa"/>
          </w:tcPr>
          <w:p w:rsidR="00853363" w:rsidRPr="0090199C" w:rsidRDefault="00853363" w:rsidP="00526A5B">
            <w:pPr>
              <w:rPr>
                <w:rFonts w:cstheme="minorHAnsi"/>
                <w:sz w:val="18"/>
                <w:szCs w:val="18"/>
              </w:rPr>
            </w:pPr>
            <w:r w:rsidRPr="0090199C">
              <w:rPr>
                <w:rFonts w:cstheme="minorHAnsi"/>
                <w:sz w:val="18"/>
                <w:szCs w:val="18"/>
              </w:rPr>
              <w:t>Credit or debit card number</w:t>
            </w:r>
          </w:p>
        </w:tc>
      </w:tr>
      <w:tr w:rsidR="00853363" w:rsidRPr="0090199C"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t>43B</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42.56.230(5). Credit card numbers, debit card numbers, electronic check numbers, credit expiration dates, bank/other financial information as defined in RCW 9.35.005 including social security numbers are exempt except when disclosure is expressly required by or governed by other law</w:t>
            </w:r>
          </w:p>
        </w:tc>
        <w:tc>
          <w:tcPr>
            <w:tcW w:w="3870" w:type="dxa"/>
          </w:tcPr>
          <w:p w:rsidR="00853363" w:rsidRPr="0090199C" w:rsidRDefault="00853363" w:rsidP="00526A5B">
            <w:pPr>
              <w:rPr>
                <w:rFonts w:cstheme="minorHAnsi"/>
                <w:sz w:val="18"/>
                <w:szCs w:val="18"/>
              </w:rPr>
            </w:pPr>
            <w:r w:rsidRPr="0090199C">
              <w:rPr>
                <w:rFonts w:cstheme="minorHAnsi"/>
                <w:sz w:val="18"/>
                <w:szCs w:val="18"/>
              </w:rPr>
              <w:t>Electronic check number</w:t>
            </w:r>
          </w:p>
        </w:tc>
      </w:tr>
      <w:tr w:rsidR="00853363" w:rsidRPr="0090199C"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t>43C</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42.56.230(5). Credit card numbers, debit card numbers, electronic check numbers, credit expiration dates, bank/other financial information as defined in RCW 9.35.005 including social security numbers are exempt except when disclosure is expressly required by or governed by other law</w:t>
            </w:r>
          </w:p>
        </w:tc>
        <w:tc>
          <w:tcPr>
            <w:tcW w:w="3870" w:type="dxa"/>
          </w:tcPr>
          <w:p w:rsidR="00853363" w:rsidRPr="0090199C" w:rsidRDefault="00853363" w:rsidP="00526A5B">
            <w:pPr>
              <w:rPr>
                <w:rFonts w:cstheme="minorHAnsi"/>
                <w:sz w:val="18"/>
                <w:szCs w:val="18"/>
              </w:rPr>
            </w:pPr>
            <w:r w:rsidRPr="0090199C">
              <w:rPr>
                <w:rFonts w:cstheme="minorHAnsi"/>
                <w:sz w:val="18"/>
                <w:szCs w:val="18"/>
              </w:rPr>
              <w:t>Credit expiration dates</w:t>
            </w:r>
          </w:p>
        </w:tc>
      </w:tr>
      <w:tr w:rsidR="00853363" w:rsidRPr="0090199C"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t>43D</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42.56.230(5). Credit card numbers, debit card numbers, electronic check numbers, credit expiration dates, bank/other financial information as defined in RCW 9.35.005 including social security numbers are exempt except when disclosure is expressly required by or governed by other law</w:t>
            </w:r>
          </w:p>
        </w:tc>
        <w:tc>
          <w:tcPr>
            <w:tcW w:w="3870" w:type="dxa"/>
          </w:tcPr>
          <w:p w:rsidR="00853363" w:rsidRPr="0090199C" w:rsidRDefault="00853363" w:rsidP="00526A5B">
            <w:pPr>
              <w:rPr>
                <w:rFonts w:cstheme="minorHAnsi"/>
                <w:sz w:val="18"/>
                <w:szCs w:val="18"/>
              </w:rPr>
            </w:pPr>
            <w:r w:rsidRPr="0090199C">
              <w:rPr>
                <w:rFonts w:cstheme="minorHAnsi"/>
                <w:sz w:val="18"/>
                <w:szCs w:val="18"/>
              </w:rPr>
              <w:t>Bank/other financial account numbers and balances</w:t>
            </w:r>
          </w:p>
        </w:tc>
      </w:tr>
      <w:tr w:rsidR="00853363" w:rsidRPr="0090199C"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t>43E</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42.56.230(5). Credit card numbers, debit card numbers, electronic check numbers, credit expiration dates, bank/other financial information as defined in RCW 9.35.005 including social security numbers are exempt except when disclosure is expressly required by or governed by other law</w:t>
            </w:r>
          </w:p>
        </w:tc>
        <w:tc>
          <w:tcPr>
            <w:tcW w:w="3870" w:type="dxa"/>
          </w:tcPr>
          <w:p w:rsidR="00853363" w:rsidRPr="0090199C" w:rsidRDefault="00853363" w:rsidP="00526A5B">
            <w:pPr>
              <w:rPr>
                <w:rFonts w:cstheme="minorHAnsi"/>
                <w:sz w:val="18"/>
                <w:szCs w:val="18"/>
              </w:rPr>
            </w:pPr>
            <w:r w:rsidRPr="0090199C">
              <w:rPr>
                <w:rFonts w:cstheme="minorHAnsi"/>
                <w:sz w:val="18"/>
                <w:szCs w:val="18"/>
              </w:rPr>
              <w:t>Bank or financial account codes and passwords</w:t>
            </w:r>
          </w:p>
        </w:tc>
      </w:tr>
      <w:tr w:rsidR="00853363" w:rsidRPr="0090199C"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t>43F</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42.56.230(5). Credit card numbers, debit card numbers, electronic check numbers, credit expiration dates, bank/other financial information as defined in RCW 9.35.005 including social security numbers are exempt except when disclosure is expressly required by or governed by other law</w:t>
            </w:r>
          </w:p>
        </w:tc>
        <w:tc>
          <w:tcPr>
            <w:tcW w:w="3870" w:type="dxa"/>
          </w:tcPr>
          <w:p w:rsidR="00853363" w:rsidRPr="0090199C" w:rsidRDefault="00853363" w:rsidP="00526A5B">
            <w:pPr>
              <w:rPr>
                <w:rFonts w:cstheme="minorHAnsi"/>
                <w:sz w:val="18"/>
                <w:szCs w:val="18"/>
              </w:rPr>
            </w:pPr>
            <w:r w:rsidRPr="0090199C">
              <w:rPr>
                <w:rFonts w:cstheme="minorHAnsi"/>
                <w:sz w:val="18"/>
                <w:szCs w:val="18"/>
              </w:rPr>
              <w:t>Tax identification number</w:t>
            </w:r>
          </w:p>
        </w:tc>
      </w:tr>
      <w:tr w:rsidR="00853363" w:rsidRPr="0090199C"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lastRenderedPageBreak/>
              <w:t>43G</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42.56.230(5). Credit card numbers, debit card numbers, electronic check numbers, credit expiration dates, bank/other financial information as defined in RCW 9.35.005 including social security numbers are exempt except when disclosure is expressly required by or governed by other law</w:t>
            </w:r>
          </w:p>
        </w:tc>
        <w:tc>
          <w:tcPr>
            <w:tcW w:w="3870" w:type="dxa"/>
          </w:tcPr>
          <w:p w:rsidR="00853363" w:rsidRPr="0090199C" w:rsidRDefault="00853363" w:rsidP="00526A5B">
            <w:pPr>
              <w:rPr>
                <w:rFonts w:cstheme="minorHAnsi"/>
                <w:sz w:val="18"/>
                <w:szCs w:val="18"/>
              </w:rPr>
            </w:pPr>
            <w:r w:rsidRPr="0090199C">
              <w:rPr>
                <w:rFonts w:cstheme="minorHAnsi"/>
                <w:sz w:val="18"/>
                <w:szCs w:val="18"/>
              </w:rPr>
              <w:t>Driver’s license or permit numbers</w:t>
            </w:r>
          </w:p>
        </w:tc>
      </w:tr>
      <w:tr w:rsidR="00853363" w:rsidRPr="00C1718B"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t>43H</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42.56.230(5). Credit card numbers, debit card numbers, electronic check numbers, credit expiration dates, bank/other financial information as defined in RCW 9.35.005 including social security numbers are exempt except when disclosure is expressly required by or governed by other law</w:t>
            </w:r>
          </w:p>
        </w:tc>
        <w:tc>
          <w:tcPr>
            <w:tcW w:w="3870" w:type="dxa"/>
          </w:tcPr>
          <w:p w:rsidR="00853363" w:rsidRPr="00C1718B" w:rsidRDefault="00853363" w:rsidP="00526A5B">
            <w:pPr>
              <w:rPr>
                <w:rFonts w:cstheme="minorHAnsi"/>
                <w:sz w:val="18"/>
                <w:szCs w:val="18"/>
              </w:rPr>
            </w:pPr>
            <w:r w:rsidRPr="0090199C">
              <w:rPr>
                <w:rFonts w:cstheme="minorHAnsi"/>
                <w:sz w:val="18"/>
                <w:szCs w:val="18"/>
              </w:rPr>
              <w:t>State identicard numbers issued by the department of licensing</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44A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Computer networks – security passwords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44B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Computer networks – security access codes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44C</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Computer networks – security access programs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44D</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Computer networks – access codes for secure software applications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44E</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Computer networks – security and service recovery plans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44F</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Computer networks – security risk assessments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44G</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Computer networks – security test results to the extent that they identify specific system vulnerabilities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45A</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Telecommunications networks – security passwords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45B</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Telecommunications networks – security access codes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45C</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Telecommunications networks – security access programs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45D</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Telecommunications networks – access codes for secure software applications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45E</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Telecommunications networks – security and service recovery plans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45F</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Telecommunications networks – security risk assessments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lastRenderedPageBreak/>
              <w:t>45G</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42.56.420(4). Information regarding the infrastructure and security of computer and telecommunications networks, consisting of security passwords, security access codes and programs, access codes for secure software applications, security and service recovery plans, security risk assessments, and security test results to the extent that they identify specific system vulnerabilities</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Telecommunications networks – security test results </w:t>
            </w:r>
            <w:r>
              <w:rPr>
                <w:rFonts w:cstheme="minorHAnsi"/>
                <w:sz w:val="18"/>
                <w:szCs w:val="18"/>
              </w:rPr>
              <w:t>because they identify</w:t>
            </w:r>
            <w:r w:rsidRPr="00C1718B">
              <w:rPr>
                <w:rFonts w:cstheme="minorHAnsi"/>
                <w:sz w:val="18"/>
                <w:szCs w:val="18"/>
              </w:rPr>
              <w:t xml:space="preserve"> specific system vulnerabilities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46</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w:t>
            </w:r>
            <w:r w:rsidRPr="00C1718B">
              <w:rPr>
                <w:rFonts w:cstheme="minorHAnsi"/>
                <w:sz w:val="18"/>
                <w:szCs w:val="18"/>
              </w:rPr>
              <w:t>Federal Copyright Act, 17 USC § 102, 301 and 106(1). Reproduction of records prohibited under copyright law</w:t>
            </w:r>
          </w:p>
        </w:tc>
        <w:tc>
          <w:tcPr>
            <w:tcW w:w="3870" w:type="dxa"/>
          </w:tcPr>
          <w:p w:rsidR="00853363" w:rsidRPr="00C1718B" w:rsidRDefault="00853363" w:rsidP="00526A5B">
            <w:pPr>
              <w:rPr>
                <w:rFonts w:cstheme="minorHAnsi"/>
                <w:sz w:val="18"/>
                <w:szCs w:val="18"/>
              </w:rPr>
            </w:pPr>
            <w:r w:rsidRPr="00C1718B">
              <w:rPr>
                <w:rFonts w:cstheme="minorHAnsi"/>
                <w:sz w:val="18"/>
                <w:szCs w:val="18"/>
              </w:rPr>
              <w:t>Copyrighted material</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47</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19.108 et seq. Information that derives independent economic value from not being generally known and is the subject of efforts that are reasonable under the circumstances to maintain its secrecy</w:t>
            </w:r>
          </w:p>
        </w:tc>
        <w:tc>
          <w:tcPr>
            <w:tcW w:w="3870" w:type="dxa"/>
          </w:tcPr>
          <w:p w:rsidR="00853363" w:rsidRPr="00C1718B" w:rsidRDefault="00853363" w:rsidP="00526A5B">
            <w:pPr>
              <w:rPr>
                <w:rFonts w:cstheme="minorHAnsi"/>
                <w:sz w:val="18"/>
                <w:szCs w:val="18"/>
              </w:rPr>
            </w:pPr>
            <w:r w:rsidRPr="00C1718B">
              <w:rPr>
                <w:rFonts w:cstheme="minorHAnsi"/>
                <w:sz w:val="18"/>
                <w:szCs w:val="18"/>
              </w:rPr>
              <w:t>Trade secret information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48</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42.56.280. Preliminary drafts, notes, recommendations, intra-agency memos in which opinions are expressed, policies formulated or recommended are exempt, except that a specific record is not exempt when publicly cited by agency in connection with agency action</w:t>
            </w:r>
          </w:p>
        </w:tc>
        <w:tc>
          <w:tcPr>
            <w:tcW w:w="3870" w:type="dxa"/>
          </w:tcPr>
          <w:p w:rsidR="00853363" w:rsidRPr="00BC68B2" w:rsidRDefault="00853363" w:rsidP="00526A5B">
            <w:pPr>
              <w:rPr>
                <w:rFonts w:cstheme="minorHAnsi"/>
                <w:sz w:val="18"/>
                <w:szCs w:val="18"/>
              </w:rPr>
            </w:pPr>
            <w:r>
              <w:rPr>
                <w:rFonts w:cstheme="minorHAnsi"/>
                <w:sz w:val="18"/>
                <w:szCs w:val="18"/>
              </w:rPr>
              <w:t>R</w:t>
            </w:r>
            <w:r w:rsidRPr="00BC68B2">
              <w:rPr>
                <w:rFonts w:cstheme="minorHAnsi"/>
                <w:sz w:val="18"/>
                <w:szCs w:val="18"/>
              </w:rPr>
              <w:t xml:space="preserve">ecords </w:t>
            </w:r>
            <w:r>
              <w:rPr>
                <w:rFonts w:cstheme="minorHAnsi"/>
                <w:sz w:val="18"/>
                <w:szCs w:val="18"/>
              </w:rPr>
              <w:t xml:space="preserve">that </w:t>
            </w:r>
            <w:r w:rsidRPr="00BC68B2">
              <w:rPr>
                <w:rFonts w:cstheme="minorHAnsi"/>
                <w:sz w:val="18"/>
                <w:szCs w:val="18"/>
              </w:rPr>
              <w:t>relate to a deliberative process that is still on-going;</w:t>
            </w:r>
            <w:r>
              <w:rPr>
                <w:rFonts w:cstheme="minorHAnsi"/>
                <w:sz w:val="18"/>
                <w:szCs w:val="18"/>
              </w:rPr>
              <w:t xml:space="preserve"> </w:t>
            </w:r>
            <w:r w:rsidRPr="00BC68B2">
              <w:rPr>
                <w:rFonts w:cstheme="minorHAnsi"/>
                <w:sz w:val="18"/>
                <w:szCs w:val="18"/>
              </w:rPr>
              <w:t xml:space="preserve">disclosure would injure the deliberative or consultative function of the process; disclosure would inhibit the flow of recommendations, observations, and opinions; </w:t>
            </w:r>
          </w:p>
          <w:p w:rsidR="00853363" w:rsidRPr="00C1718B" w:rsidRDefault="00853363" w:rsidP="00526A5B">
            <w:pPr>
              <w:rPr>
                <w:rFonts w:cstheme="minorHAnsi"/>
                <w:sz w:val="18"/>
                <w:szCs w:val="18"/>
              </w:rPr>
            </w:pPr>
            <w:r w:rsidRPr="00BC68B2">
              <w:rPr>
                <w:rFonts w:cstheme="minorHAnsi"/>
                <w:sz w:val="18"/>
                <w:szCs w:val="18"/>
              </w:rPr>
              <w:t>AND</w:t>
            </w:r>
            <w:r>
              <w:rPr>
                <w:rFonts w:cstheme="minorHAnsi"/>
                <w:sz w:val="18"/>
                <w:szCs w:val="18"/>
              </w:rPr>
              <w:t xml:space="preserve"> </w:t>
            </w:r>
            <w:r w:rsidRPr="00BC68B2">
              <w:rPr>
                <w:rFonts w:cstheme="minorHAnsi"/>
                <w:sz w:val="18"/>
                <w:szCs w:val="18"/>
              </w:rPr>
              <w:t xml:space="preserve">the </w:t>
            </w:r>
            <w:r>
              <w:rPr>
                <w:rFonts w:cstheme="minorHAnsi"/>
                <w:sz w:val="18"/>
                <w:szCs w:val="18"/>
              </w:rPr>
              <w:t xml:space="preserve">records </w:t>
            </w:r>
            <w:r w:rsidRPr="00BC68B2">
              <w:rPr>
                <w:rFonts w:cstheme="minorHAnsi"/>
                <w:sz w:val="18"/>
                <w:szCs w:val="18"/>
              </w:rPr>
              <w:t>reflect policy recommendations and opinions</w:t>
            </w:r>
            <w:r w:rsidR="00600136">
              <w:rPr>
                <w:rFonts w:cstheme="minorHAnsi"/>
                <w:sz w:val="18"/>
                <w:szCs w:val="18"/>
              </w:rPr>
              <w:t>, not facts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49</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42.56.070(1); RCW 46.52.080-085. Traffic collision reports may only be released to specific individuals in specific circumstances.  To obtain this report, please contact the below website, complete the form, and submit with payment to the address provided: </w:t>
            </w:r>
            <w:r w:rsidR="007B7CF3">
              <w:fldChar w:fldCharType="begin"/>
            </w:r>
            <w:r w:rsidR="007B7CF3">
              <w:instrText xml:space="preserve"> HYPERLINK "http://www.wsp.wa.gov/publications/collision.htm" </w:instrText>
            </w:r>
            <w:r w:rsidR="007B7CF3">
              <w:fldChar w:fldCharType="separate"/>
            </w:r>
            <w:r w:rsidRPr="00C1718B">
              <w:rPr>
                <w:rStyle w:val="Hyperlink"/>
                <w:rFonts w:cstheme="minorHAnsi"/>
                <w:sz w:val="18"/>
                <w:szCs w:val="18"/>
              </w:rPr>
              <w:t>http://www.wsp.wa.gov/publications/collision.htm</w:t>
            </w:r>
            <w:r w:rsidR="007B7CF3">
              <w:rPr>
                <w:rStyle w:val="Hyperlink"/>
                <w:rFonts w:cstheme="minorHAnsi"/>
                <w:sz w:val="18"/>
                <w:szCs w:val="18"/>
              </w:rPr>
              <w:fldChar w:fldCharType="end"/>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Traffic </w:t>
            </w:r>
            <w:r>
              <w:rPr>
                <w:rFonts w:cstheme="minorHAnsi"/>
                <w:sz w:val="18"/>
                <w:szCs w:val="18"/>
              </w:rPr>
              <w:t>collision reports</w:t>
            </w:r>
          </w:p>
        </w:tc>
      </w:tr>
      <w:tr w:rsidR="00853363" w:rsidRPr="00C1718B" w:rsidTr="00526A5B">
        <w:trPr>
          <w:cantSplit/>
        </w:trPr>
        <w:tc>
          <w:tcPr>
            <w:tcW w:w="722" w:type="dxa"/>
          </w:tcPr>
          <w:p w:rsidR="00853363" w:rsidRPr="00C1718B" w:rsidRDefault="00853363" w:rsidP="00526A5B">
            <w:pPr>
              <w:rPr>
                <w:rFonts w:cstheme="minorHAnsi"/>
                <w:sz w:val="18"/>
                <w:szCs w:val="18"/>
              </w:rPr>
            </w:pPr>
            <w:r w:rsidRPr="00C1718B">
              <w:rPr>
                <w:rFonts w:cstheme="minorHAnsi"/>
                <w:sz w:val="18"/>
                <w:szCs w:val="18"/>
              </w:rPr>
              <w:t>50</w:t>
            </w:r>
          </w:p>
        </w:tc>
        <w:tc>
          <w:tcPr>
            <w:tcW w:w="10096" w:type="dxa"/>
          </w:tcPr>
          <w:p w:rsidR="00853363" w:rsidRPr="00C1718B" w:rsidRDefault="00853363" w:rsidP="00526A5B">
            <w:pPr>
              <w:rPr>
                <w:rFonts w:cstheme="minorHAnsi"/>
                <w:sz w:val="18"/>
                <w:szCs w:val="18"/>
              </w:rPr>
            </w:pPr>
            <w:r w:rsidRPr="00C1718B">
              <w:rPr>
                <w:rFonts w:cstheme="minorHAnsi"/>
                <w:sz w:val="18"/>
                <w:szCs w:val="18"/>
              </w:rPr>
              <w:t>RCW 42.56.070(1); RCW 9.73.090(1)(c). No sound or video recording made under this subsection may be duplicated and made available to the public by a law enforcement agency subject to this section until final disposition of any criminal or civil litigation which arises from the event(s) which were recorded</w:t>
            </w:r>
          </w:p>
        </w:tc>
        <w:tc>
          <w:tcPr>
            <w:tcW w:w="3870" w:type="dxa"/>
          </w:tcPr>
          <w:p w:rsidR="00853363" w:rsidRPr="00C1718B" w:rsidRDefault="00853363" w:rsidP="00526A5B">
            <w:pPr>
              <w:rPr>
                <w:rFonts w:cstheme="minorHAnsi"/>
                <w:sz w:val="18"/>
                <w:szCs w:val="18"/>
              </w:rPr>
            </w:pPr>
            <w:r w:rsidRPr="00C1718B">
              <w:rPr>
                <w:rFonts w:cstheme="minorHAnsi"/>
                <w:sz w:val="18"/>
                <w:szCs w:val="18"/>
              </w:rPr>
              <w:t xml:space="preserve">Dash </w:t>
            </w:r>
            <w:r>
              <w:rPr>
                <w:rFonts w:cstheme="minorHAnsi"/>
                <w:sz w:val="18"/>
                <w:szCs w:val="18"/>
              </w:rPr>
              <w:t>camera video of an event that is still the subject of active, pending criminal or civil litigation</w:t>
            </w:r>
          </w:p>
        </w:tc>
      </w:tr>
      <w:tr w:rsidR="00853363" w:rsidRPr="00C1718B" w:rsidTr="00526A5B">
        <w:trPr>
          <w:cantSplit/>
        </w:trPr>
        <w:tc>
          <w:tcPr>
            <w:tcW w:w="722" w:type="dxa"/>
          </w:tcPr>
          <w:p w:rsidR="00853363" w:rsidRPr="00C1718B" w:rsidRDefault="00853363" w:rsidP="00526A5B">
            <w:pPr>
              <w:rPr>
                <w:rFonts w:cstheme="minorHAnsi"/>
                <w:sz w:val="18"/>
                <w:szCs w:val="18"/>
              </w:rPr>
            </w:pPr>
            <w:r>
              <w:rPr>
                <w:rFonts w:cstheme="minorHAnsi"/>
                <w:sz w:val="18"/>
                <w:szCs w:val="18"/>
              </w:rPr>
              <w:t>51A</w:t>
            </w:r>
          </w:p>
        </w:tc>
        <w:tc>
          <w:tcPr>
            <w:tcW w:w="10096" w:type="dxa"/>
          </w:tcPr>
          <w:p w:rsidR="00853363" w:rsidRPr="00C1718B" w:rsidRDefault="00853363" w:rsidP="00526A5B">
            <w:pPr>
              <w:rPr>
                <w:rFonts w:cstheme="minorHAnsi"/>
                <w:sz w:val="18"/>
                <w:szCs w:val="18"/>
              </w:rPr>
            </w:pPr>
            <w:r w:rsidRPr="007C6704">
              <w:rPr>
                <w:rFonts w:cstheme="minorHAnsi"/>
                <w:sz w:val="18"/>
                <w:szCs w:val="18"/>
              </w:rPr>
              <w:t>RCW 42.56.230(3); RCW 42.56.050. personal information maintained for employee, appointee, elected official to the extent disclosure violates right to privacy</w:t>
            </w:r>
          </w:p>
        </w:tc>
        <w:tc>
          <w:tcPr>
            <w:tcW w:w="3870" w:type="dxa"/>
          </w:tcPr>
          <w:p w:rsidR="00853363" w:rsidRPr="00C1718B" w:rsidRDefault="00853363" w:rsidP="00526A5B">
            <w:pPr>
              <w:rPr>
                <w:rFonts w:cstheme="minorHAnsi"/>
                <w:sz w:val="18"/>
                <w:szCs w:val="18"/>
              </w:rPr>
            </w:pPr>
            <w:r>
              <w:rPr>
                <w:rFonts w:cstheme="minorHAnsi"/>
                <w:sz w:val="18"/>
                <w:szCs w:val="18"/>
              </w:rPr>
              <w:t>Birth certificate – employee or dependent</w:t>
            </w:r>
          </w:p>
        </w:tc>
      </w:tr>
      <w:tr w:rsidR="00853363" w:rsidRPr="00C1718B" w:rsidTr="00526A5B">
        <w:trPr>
          <w:cantSplit/>
        </w:trPr>
        <w:tc>
          <w:tcPr>
            <w:tcW w:w="722" w:type="dxa"/>
          </w:tcPr>
          <w:p w:rsidR="00853363" w:rsidRDefault="00853363" w:rsidP="00526A5B">
            <w:pPr>
              <w:rPr>
                <w:rFonts w:cstheme="minorHAnsi"/>
                <w:sz w:val="18"/>
                <w:szCs w:val="18"/>
              </w:rPr>
            </w:pPr>
            <w:r>
              <w:rPr>
                <w:rFonts w:cstheme="minorHAnsi"/>
                <w:sz w:val="18"/>
                <w:szCs w:val="18"/>
              </w:rPr>
              <w:t>51B</w:t>
            </w:r>
          </w:p>
        </w:tc>
        <w:tc>
          <w:tcPr>
            <w:tcW w:w="10096" w:type="dxa"/>
          </w:tcPr>
          <w:p w:rsidR="00853363" w:rsidRPr="00C1718B" w:rsidRDefault="00853363" w:rsidP="00526A5B">
            <w:pPr>
              <w:rPr>
                <w:rFonts w:cstheme="minorHAnsi"/>
                <w:sz w:val="18"/>
                <w:szCs w:val="18"/>
              </w:rPr>
            </w:pPr>
            <w:r w:rsidRPr="007C6704">
              <w:rPr>
                <w:rFonts w:cstheme="minorHAnsi"/>
                <w:sz w:val="18"/>
                <w:szCs w:val="18"/>
              </w:rPr>
              <w:t>RCW 42.56.230(3); RCW 42.56.050. personal information maintained for employee, appointee, elected official to the extent disclosure violates right to privacy</w:t>
            </w:r>
          </w:p>
        </w:tc>
        <w:tc>
          <w:tcPr>
            <w:tcW w:w="3870" w:type="dxa"/>
          </w:tcPr>
          <w:p w:rsidR="00853363" w:rsidRDefault="00853363" w:rsidP="00526A5B">
            <w:pPr>
              <w:rPr>
                <w:rFonts w:cstheme="minorHAnsi"/>
                <w:sz w:val="18"/>
                <w:szCs w:val="18"/>
              </w:rPr>
            </w:pPr>
            <w:r>
              <w:rPr>
                <w:rFonts w:cstheme="minorHAnsi"/>
                <w:sz w:val="18"/>
                <w:szCs w:val="18"/>
              </w:rPr>
              <w:t>Death certificate – employee or dependent</w:t>
            </w:r>
          </w:p>
        </w:tc>
      </w:tr>
      <w:tr w:rsidR="00853363" w:rsidRPr="00C1718B" w:rsidTr="00526A5B">
        <w:trPr>
          <w:cantSplit/>
        </w:trPr>
        <w:tc>
          <w:tcPr>
            <w:tcW w:w="722" w:type="dxa"/>
          </w:tcPr>
          <w:p w:rsidR="00853363" w:rsidRDefault="00853363" w:rsidP="00526A5B">
            <w:pPr>
              <w:rPr>
                <w:rFonts w:cstheme="minorHAnsi"/>
                <w:sz w:val="18"/>
                <w:szCs w:val="18"/>
              </w:rPr>
            </w:pPr>
            <w:r>
              <w:rPr>
                <w:rFonts w:cstheme="minorHAnsi"/>
                <w:sz w:val="18"/>
                <w:szCs w:val="18"/>
              </w:rPr>
              <w:t>51C</w:t>
            </w:r>
          </w:p>
        </w:tc>
        <w:tc>
          <w:tcPr>
            <w:tcW w:w="10096" w:type="dxa"/>
          </w:tcPr>
          <w:p w:rsidR="00853363" w:rsidRPr="00C1718B" w:rsidRDefault="00853363" w:rsidP="00526A5B">
            <w:pPr>
              <w:rPr>
                <w:rFonts w:cstheme="minorHAnsi"/>
                <w:sz w:val="18"/>
                <w:szCs w:val="18"/>
              </w:rPr>
            </w:pPr>
            <w:r w:rsidRPr="00C1718B">
              <w:rPr>
                <w:rFonts w:cstheme="minorHAnsi"/>
                <w:sz w:val="18"/>
                <w:szCs w:val="18"/>
              </w:rPr>
              <w:t xml:space="preserve">RCW 42.56.230(3); RCW 42.56.050. personal </w:t>
            </w:r>
            <w:r>
              <w:rPr>
                <w:rFonts w:cstheme="minorHAnsi"/>
                <w:sz w:val="18"/>
                <w:szCs w:val="18"/>
              </w:rPr>
              <w:t>information</w:t>
            </w:r>
            <w:r w:rsidRPr="00C1718B">
              <w:rPr>
                <w:rFonts w:cstheme="minorHAnsi"/>
                <w:sz w:val="18"/>
                <w:szCs w:val="18"/>
              </w:rPr>
              <w:t xml:space="preserve"> maintained for employee, appointee, elected official to the extent disclosure violates right to privacy </w:t>
            </w:r>
          </w:p>
        </w:tc>
        <w:tc>
          <w:tcPr>
            <w:tcW w:w="3870" w:type="dxa"/>
          </w:tcPr>
          <w:p w:rsidR="00853363" w:rsidRDefault="00853363" w:rsidP="00526A5B">
            <w:pPr>
              <w:rPr>
                <w:rFonts w:cstheme="minorHAnsi"/>
                <w:sz w:val="18"/>
                <w:szCs w:val="18"/>
              </w:rPr>
            </w:pPr>
            <w:r>
              <w:rPr>
                <w:rFonts w:cstheme="minorHAnsi"/>
                <w:sz w:val="18"/>
                <w:szCs w:val="18"/>
              </w:rPr>
              <w:t>Marriage certificate/license – employee or dependent</w:t>
            </w:r>
          </w:p>
        </w:tc>
      </w:tr>
      <w:tr w:rsidR="00853363" w:rsidRPr="00C1718B" w:rsidTr="00526A5B">
        <w:trPr>
          <w:cantSplit/>
        </w:trPr>
        <w:tc>
          <w:tcPr>
            <w:tcW w:w="722" w:type="dxa"/>
          </w:tcPr>
          <w:p w:rsidR="00853363" w:rsidRDefault="00853363" w:rsidP="00526A5B">
            <w:pPr>
              <w:rPr>
                <w:rFonts w:cstheme="minorHAnsi"/>
                <w:sz w:val="18"/>
                <w:szCs w:val="18"/>
              </w:rPr>
            </w:pPr>
            <w:r>
              <w:rPr>
                <w:rFonts w:cstheme="minorHAnsi"/>
                <w:sz w:val="18"/>
                <w:szCs w:val="18"/>
              </w:rPr>
              <w:t>51D</w:t>
            </w:r>
          </w:p>
        </w:tc>
        <w:tc>
          <w:tcPr>
            <w:tcW w:w="10096" w:type="dxa"/>
          </w:tcPr>
          <w:p w:rsidR="00853363" w:rsidRDefault="00853363" w:rsidP="00526A5B">
            <w:pPr>
              <w:rPr>
                <w:rFonts w:cstheme="minorHAnsi"/>
                <w:sz w:val="18"/>
                <w:szCs w:val="18"/>
              </w:rPr>
            </w:pPr>
            <w:r>
              <w:rPr>
                <w:rFonts w:cstheme="minorHAnsi"/>
                <w:sz w:val="18"/>
                <w:szCs w:val="18"/>
              </w:rPr>
              <w:t>RCW 42.56.230(3); RCW 42.56.050 P</w:t>
            </w:r>
            <w:r w:rsidRPr="00C1718B">
              <w:rPr>
                <w:rFonts w:cstheme="minorHAnsi"/>
                <w:sz w:val="18"/>
                <w:szCs w:val="18"/>
              </w:rPr>
              <w:t xml:space="preserve">ersonal </w:t>
            </w:r>
            <w:r>
              <w:rPr>
                <w:rFonts w:cstheme="minorHAnsi"/>
                <w:sz w:val="18"/>
                <w:szCs w:val="18"/>
              </w:rPr>
              <w:t>information</w:t>
            </w:r>
            <w:r w:rsidRPr="00C1718B">
              <w:rPr>
                <w:rFonts w:cstheme="minorHAnsi"/>
                <w:sz w:val="18"/>
                <w:szCs w:val="18"/>
              </w:rPr>
              <w:t xml:space="preserve"> maintained for employee, appointee, elected official to the extent disclosure violates right to privacy</w:t>
            </w:r>
          </w:p>
        </w:tc>
        <w:tc>
          <w:tcPr>
            <w:tcW w:w="3870" w:type="dxa"/>
          </w:tcPr>
          <w:p w:rsidR="00853363" w:rsidRDefault="00853363" w:rsidP="00526A5B">
            <w:pPr>
              <w:rPr>
                <w:rFonts w:cstheme="minorHAnsi"/>
                <w:sz w:val="18"/>
                <w:szCs w:val="18"/>
              </w:rPr>
            </w:pPr>
            <w:r>
              <w:rPr>
                <w:rFonts w:cstheme="minorHAnsi"/>
                <w:sz w:val="18"/>
                <w:szCs w:val="18"/>
              </w:rPr>
              <w:t>Information regarding an employee’s benefits selections</w:t>
            </w:r>
          </w:p>
        </w:tc>
      </w:tr>
      <w:tr w:rsidR="00853363" w:rsidRPr="00C1718B" w:rsidTr="00526A5B">
        <w:trPr>
          <w:cantSplit/>
        </w:trPr>
        <w:tc>
          <w:tcPr>
            <w:tcW w:w="722" w:type="dxa"/>
          </w:tcPr>
          <w:p w:rsidR="00853363" w:rsidRDefault="00853363" w:rsidP="00526A5B">
            <w:pPr>
              <w:rPr>
                <w:rFonts w:cstheme="minorHAnsi"/>
                <w:sz w:val="18"/>
                <w:szCs w:val="18"/>
              </w:rPr>
            </w:pPr>
            <w:r>
              <w:rPr>
                <w:rFonts w:cstheme="minorHAnsi"/>
                <w:sz w:val="18"/>
                <w:szCs w:val="18"/>
              </w:rPr>
              <w:t>52</w:t>
            </w:r>
          </w:p>
        </w:tc>
        <w:tc>
          <w:tcPr>
            <w:tcW w:w="10096" w:type="dxa"/>
          </w:tcPr>
          <w:p w:rsidR="00853363" w:rsidRPr="00C1718B" w:rsidRDefault="00853363" w:rsidP="00526A5B">
            <w:pPr>
              <w:rPr>
                <w:rFonts w:cstheme="minorHAnsi"/>
                <w:sz w:val="18"/>
                <w:szCs w:val="18"/>
              </w:rPr>
            </w:pPr>
            <w:r>
              <w:rPr>
                <w:rFonts w:cstheme="minorHAnsi"/>
                <w:sz w:val="18"/>
                <w:szCs w:val="18"/>
              </w:rPr>
              <w:t xml:space="preserve">RCW 42.56.070(1); RCW 7.68.140.  </w:t>
            </w:r>
            <w:r w:rsidRPr="007C6704">
              <w:rPr>
                <w:rFonts w:cstheme="minorHAnsi"/>
                <w:sz w:val="18"/>
                <w:szCs w:val="18"/>
              </w:rPr>
              <w:t>Information contained in the claim files and records of victims, under the provisions of this chapter, shall be deemed confidential and shall not be open to public inspection</w:t>
            </w:r>
          </w:p>
        </w:tc>
        <w:tc>
          <w:tcPr>
            <w:tcW w:w="3870" w:type="dxa"/>
          </w:tcPr>
          <w:p w:rsidR="00853363" w:rsidRDefault="00853363" w:rsidP="00526A5B">
            <w:pPr>
              <w:rPr>
                <w:rFonts w:cstheme="minorHAnsi"/>
                <w:sz w:val="18"/>
                <w:szCs w:val="18"/>
              </w:rPr>
            </w:pPr>
            <w:r>
              <w:rPr>
                <w:rFonts w:cstheme="minorHAnsi"/>
                <w:sz w:val="18"/>
                <w:szCs w:val="18"/>
              </w:rPr>
              <w:t>Records regarding a victim</w:t>
            </w:r>
            <w:r w:rsidR="00707F8F">
              <w:rPr>
                <w:rFonts w:cstheme="minorHAnsi"/>
                <w:sz w:val="18"/>
                <w:szCs w:val="18"/>
              </w:rPr>
              <w:t>’</w:t>
            </w:r>
            <w:r>
              <w:rPr>
                <w:rFonts w:cstheme="minorHAnsi"/>
                <w:sz w:val="18"/>
                <w:szCs w:val="18"/>
              </w:rPr>
              <w:t>s claim under the Crime Victim’s Compensation Act</w:t>
            </w:r>
          </w:p>
        </w:tc>
      </w:tr>
      <w:tr w:rsidR="00853363" w:rsidRPr="0090199C"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t>53A</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42.56.260(1)(a) The contents of real estate appraisals, made for or by any agency relative to the acquisition or sale of property.  RCW 42.56.260(2) The exemption does not apply when disclosure is mandated by another statute or after the project or prospective project is abandoned or all properties that are part of the project have been purchased, sold, or leased.  No appraisal may be withheld for more than three years.</w:t>
            </w:r>
          </w:p>
        </w:tc>
        <w:tc>
          <w:tcPr>
            <w:tcW w:w="3870" w:type="dxa"/>
          </w:tcPr>
          <w:p w:rsidR="00853363" w:rsidRPr="0090199C" w:rsidRDefault="00853363" w:rsidP="00526A5B">
            <w:pPr>
              <w:rPr>
                <w:rFonts w:cstheme="minorHAnsi"/>
                <w:sz w:val="18"/>
                <w:szCs w:val="18"/>
              </w:rPr>
            </w:pPr>
            <w:r w:rsidRPr="0090199C">
              <w:rPr>
                <w:rFonts w:cstheme="minorHAnsi"/>
                <w:sz w:val="18"/>
                <w:szCs w:val="18"/>
              </w:rPr>
              <w:t>Real estate appraisal related to the acquisition or</w:t>
            </w:r>
            <w:r w:rsidR="00F05138">
              <w:rPr>
                <w:rFonts w:cstheme="minorHAnsi"/>
                <w:sz w:val="18"/>
                <w:szCs w:val="18"/>
              </w:rPr>
              <w:t xml:space="preserve"> sale of property by the City.</w:t>
            </w:r>
            <w:r w:rsidRPr="0090199C">
              <w:rPr>
                <w:rFonts w:cstheme="minorHAnsi"/>
                <w:sz w:val="18"/>
                <w:szCs w:val="18"/>
              </w:rPr>
              <w:t xml:space="preserve">  The project has not been abandoned, all properties related to the project have not been purchases, sold, or leased, and the appraisal is less than three years old.</w:t>
            </w:r>
          </w:p>
        </w:tc>
      </w:tr>
      <w:tr w:rsidR="00853363" w:rsidRPr="0090199C"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t>53B</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42.56.260(1)(b) Documents prepared for the purpose of considering the selection of a site or the acquisition of real estate by lease or purchase when public knowledge regarding such consideration would cause a likelihood of increased price, including records prepared for executive session pursuant to RCW 42.13.110(1)(b).  RCW 42.56.260(2) The exemption does not apply when disclosure is mandated by another statute or after the project or prospective project is abandoned or all properties that are part of the project have been purchased, sold, or leased.  No appraisal may be withheld for more than three years.</w:t>
            </w:r>
          </w:p>
        </w:tc>
        <w:tc>
          <w:tcPr>
            <w:tcW w:w="3870" w:type="dxa"/>
          </w:tcPr>
          <w:p w:rsidR="00853363" w:rsidRPr="0090199C" w:rsidRDefault="00853363" w:rsidP="00526A5B">
            <w:pPr>
              <w:rPr>
                <w:rFonts w:cstheme="minorHAnsi"/>
                <w:sz w:val="18"/>
                <w:szCs w:val="18"/>
              </w:rPr>
            </w:pPr>
            <w:r w:rsidRPr="0090199C">
              <w:rPr>
                <w:rFonts w:cstheme="minorHAnsi"/>
                <w:sz w:val="18"/>
                <w:szCs w:val="18"/>
              </w:rPr>
              <w:t>Documents prepared for the purpose of considering selection of a site or acquisition of real estate.  Public knowledge would cause a likelihood of increased price.  The project has not been abandoned, all properties related to the project have not been purchases, sold, or leased, and the appraisal is less than three years old.</w:t>
            </w:r>
          </w:p>
        </w:tc>
      </w:tr>
      <w:tr w:rsidR="00853363" w:rsidRPr="00C1718B" w:rsidTr="00526A5B">
        <w:trPr>
          <w:cantSplit/>
        </w:trPr>
        <w:tc>
          <w:tcPr>
            <w:tcW w:w="722" w:type="dxa"/>
          </w:tcPr>
          <w:p w:rsidR="00853363" w:rsidRPr="0090199C" w:rsidRDefault="00853363" w:rsidP="00526A5B">
            <w:pPr>
              <w:rPr>
                <w:rFonts w:cstheme="minorHAnsi"/>
                <w:sz w:val="18"/>
                <w:szCs w:val="18"/>
              </w:rPr>
            </w:pPr>
            <w:r w:rsidRPr="0090199C">
              <w:rPr>
                <w:rFonts w:cstheme="minorHAnsi"/>
                <w:sz w:val="18"/>
                <w:szCs w:val="18"/>
              </w:rPr>
              <w:lastRenderedPageBreak/>
              <w:t>53C</w:t>
            </w:r>
          </w:p>
        </w:tc>
        <w:tc>
          <w:tcPr>
            <w:tcW w:w="10096" w:type="dxa"/>
          </w:tcPr>
          <w:p w:rsidR="00853363" w:rsidRPr="0090199C" w:rsidRDefault="00853363" w:rsidP="00526A5B">
            <w:pPr>
              <w:rPr>
                <w:rFonts w:cstheme="minorHAnsi"/>
                <w:sz w:val="18"/>
                <w:szCs w:val="18"/>
              </w:rPr>
            </w:pPr>
            <w:r w:rsidRPr="0090199C">
              <w:rPr>
                <w:rFonts w:cstheme="minorHAnsi"/>
                <w:sz w:val="18"/>
                <w:szCs w:val="18"/>
              </w:rPr>
              <w:t>RCW 42.56.260(1)(c) Documents prepared for the purpose of considering the minimum price of real estate that will be offered for sale or lease when public knowledge regarding such consideration would cause a likelihood of decreased price, including records prepares for executive session pursuant to RCW 42.30.110(1)(c).  RCW 42.56.260(2) The exemption does not apply when disclosure is mandated by another statute or after the project or prospective project is abandoned or all properties that are part of the project have been purchased, sold, or leased.  No appraisal may be withheld for more than three years.</w:t>
            </w:r>
          </w:p>
        </w:tc>
        <w:tc>
          <w:tcPr>
            <w:tcW w:w="3870" w:type="dxa"/>
          </w:tcPr>
          <w:p w:rsidR="00853363" w:rsidRDefault="00853363" w:rsidP="00526A5B">
            <w:pPr>
              <w:rPr>
                <w:rFonts w:cstheme="minorHAnsi"/>
                <w:sz w:val="18"/>
                <w:szCs w:val="18"/>
              </w:rPr>
            </w:pPr>
            <w:r w:rsidRPr="0090199C">
              <w:rPr>
                <w:rFonts w:cstheme="minorHAnsi"/>
                <w:sz w:val="18"/>
                <w:szCs w:val="18"/>
              </w:rPr>
              <w:t>Documents prepared for the purpose of considering the minimum price of real estate th</w:t>
            </w:r>
            <w:r w:rsidR="00F05138">
              <w:rPr>
                <w:rFonts w:cstheme="minorHAnsi"/>
                <w:sz w:val="18"/>
                <w:szCs w:val="18"/>
              </w:rPr>
              <w:t>at will be offered by the City</w:t>
            </w:r>
            <w:r w:rsidRPr="0090199C">
              <w:rPr>
                <w:rFonts w:cstheme="minorHAnsi"/>
                <w:sz w:val="18"/>
                <w:szCs w:val="18"/>
              </w:rPr>
              <w:t xml:space="preserve"> for sale or lease.  Public knowledge regarding such consideration would cause a likelihood of decreased price.  The project has not been abandoned, all properties related to the project have not been purchases, sold, or leased, and the appraisal is less than three years old.</w:t>
            </w:r>
          </w:p>
        </w:tc>
      </w:tr>
      <w:tr w:rsidR="00853363" w:rsidRPr="00C1718B" w:rsidTr="00526A5B">
        <w:trPr>
          <w:cantSplit/>
        </w:trPr>
        <w:tc>
          <w:tcPr>
            <w:tcW w:w="722" w:type="dxa"/>
          </w:tcPr>
          <w:p w:rsidR="00853363" w:rsidRDefault="00853363" w:rsidP="00526A5B">
            <w:pPr>
              <w:rPr>
                <w:rFonts w:cstheme="minorHAnsi"/>
                <w:sz w:val="18"/>
                <w:szCs w:val="18"/>
              </w:rPr>
            </w:pPr>
            <w:r>
              <w:rPr>
                <w:rFonts w:cstheme="minorHAnsi"/>
                <w:sz w:val="18"/>
                <w:szCs w:val="18"/>
              </w:rPr>
              <w:t>54</w:t>
            </w:r>
          </w:p>
        </w:tc>
        <w:tc>
          <w:tcPr>
            <w:tcW w:w="10096" w:type="dxa"/>
          </w:tcPr>
          <w:p w:rsidR="00853363" w:rsidRDefault="00853363" w:rsidP="00526A5B">
            <w:pPr>
              <w:rPr>
                <w:rFonts w:cstheme="minorHAnsi"/>
                <w:sz w:val="18"/>
                <w:szCs w:val="18"/>
              </w:rPr>
            </w:pPr>
            <w:r>
              <w:rPr>
                <w:rFonts w:cstheme="minorHAnsi"/>
                <w:sz w:val="18"/>
                <w:szCs w:val="18"/>
              </w:rPr>
              <w:t>RCW 42.56.300(1) Records, maps, or other information identifying the location of archaeological sites in order to avoid the looting or depredation of such sites are exempt from disclosure under this chapter.</w:t>
            </w:r>
          </w:p>
        </w:tc>
        <w:tc>
          <w:tcPr>
            <w:tcW w:w="3870" w:type="dxa"/>
          </w:tcPr>
          <w:p w:rsidR="00853363" w:rsidRDefault="00853363" w:rsidP="00526A5B">
            <w:pPr>
              <w:rPr>
                <w:rFonts w:cstheme="minorHAnsi"/>
                <w:sz w:val="18"/>
                <w:szCs w:val="18"/>
              </w:rPr>
            </w:pPr>
            <w:r>
              <w:rPr>
                <w:rFonts w:cstheme="minorHAnsi"/>
                <w:sz w:val="18"/>
                <w:szCs w:val="18"/>
              </w:rPr>
              <w:t>Information that identifies the location of archaeological sites</w:t>
            </w:r>
          </w:p>
        </w:tc>
      </w:tr>
      <w:tr w:rsidR="00853363" w:rsidRPr="00C1718B" w:rsidTr="00526A5B">
        <w:trPr>
          <w:cantSplit/>
        </w:trPr>
        <w:tc>
          <w:tcPr>
            <w:tcW w:w="722" w:type="dxa"/>
          </w:tcPr>
          <w:p w:rsidR="00853363" w:rsidRDefault="00853363" w:rsidP="00526A5B">
            <w:pPr>
              <w:rPr>
                <w:rFonts w:cstheme="minorHAnsi"/>
                <w:sz w:val="18"/>
                <w:szCs w:val="18"/>
              </w:rPr>
            </w:pPr>
            <w:r>
              <w:rPr>
                <w:rFonts w:cstheme="minorHAnsi"/>
                <w:sz w:val="18"/>
                <w:szCs w:val="18"/>
              </w:rPr>
              <w:t>55a</w:t>
            </w:r>
          </w:p>
        </w:tc>
        <w:tc>
          <w:tcPr>
            <w:tcW w:w="10096" w:type="dxa"/>
          </w:tcPr>
          <w:p w:rsidR="00853363" w:rsidRDefault="00853363" w:rsidP="00526A5B">
            <w:pPr>
              <w:rPr>
                <w:rFonts w:cstheme="minorHAnsi"/>
                <w:sz w:val="18"/>
                <w:szCs w:val="18"/>
              </w:rPr>
            </w:pPr>
            <w:r>
              <w:rPr>
                <w:rFonts w:cstheme="minorHAnsi"/>
                <w:sz w:val="18"/>
                <w:szCs w:val="18"/>
              </w:rPr>
              <w:t xml:space="preserve">RCW 26.23.120(1) </w:t>
            </w:r>
            <w:r w:rsidRPr="003364D5">
              <w:rPr>
                <w:rFonts w:cstheme="minorHAnsi"/>
                <w:sz w:val="18"/>
                <w:szCs w:val="18"/>
              </w:rPr>
              <w:t>Any information or records concerning individuals who owe a support obligation or for whom support enforcement services are being provided which are obtained or maintained by the Washington state support registry, the division of child support, or under chapter 74.20 RCW shall be private and confidential</w:t>
            </w:r>
            <w:r>
              <w:rPr>
                <w:rFonts w:cstheme="minorHAnsi"/>
                <w:sz w:val="18"/>
                <w:szCs w:val="18"/>
              </w:rPr>
              <w:t>.</w:t>
            </w:r>
          </w:p>
        </w:tc>
        <w:tc>
          <w:tcPr>
            <w:tcW w:w="3870" w:type="dxa"/>
          </w:tcPr>
          <w:p w:rsidR="00853363" w:rsidRDefault="00853363" w:rsidP="00526A5B">
            <w:pPr>
              <w:rPr>
                <w:rFonts w:cstheme="minorHAnsi"/>
                <w:sz w:val="18"/>
                <w:szCs w:val="18"/>
              </w:rPr>
            </w:pPr>
            <w:r>
              <w:rPr>
                <w:rFonts w:cstheme="minorHAnsi"/>
                <w:sz w:val="18"/>
                <w:szCs w:val="18"/>
              </w:rPr>
              <w:t>Information concerning individuals who owe a child support obligation</w:t>
            </w:r>
          </w:p>
        </w:tc>
      </w:tr>
      <w:tr w:rsidR="00853363" w:rsidRPr="00C1718B" w:rsidTr="00526A5B">
        <w:trPr>
          <w:cantSplit/>
        </w:trPr>
        <w:tc>
          <w:tcPr>
            <w:tcW w:w="722" w:type="dxa"/>
          </w:tcPr>
          <w:p w:rsidR="00853363" w:rsidRDefault="00853363" w:rsidP="00526A5B">
            <w:pPr>
              <w:rPr>
                <w:rFonts w:cstheme="minorHAnsi"/>
                <w:sz w:val="18"/>
                <w:szCs w:val="18"/>
              </w:rPr>
            </w:pPr>
            <w:r>
              <w:rPr>
                <w:rFonts w:cstheme="minorHAnsi"/>
                <w:sz w:val="18"/>
                <w:szCs w:val="18"/>
              </w:rPr>
              <w:t>55b</w:t>
            </w:r>
          </w:p>
        </w:tc>
        <w:tc>
          <w:tcPr>
            <w:tcW w:w="10096" w:type="dxa"/>
          </w:tcPr>
          <w:p w:rsidR="00853363" w:rsidRDefault="00853363" w:rsidP="00526A5B">
            <w:pPr>
              <w:rPr>
                <w:rFonts w:cstheme="minorHAnsi"/>
                <w:sz w:val="18"/>
                <w:szCs w:val="18"/>
              </w:rPr>
            </w:pPr>
            <w:r>
              <w:rPr>
                <w:rFonts w:cstheme="minorHAnsi"/>
                <w:sz w:val="18"/>
                <w:szCs w:val="18"/>
              </w:rPr>
              <w:t xml:space="preserve">RCW 26.23.120(1) </w:t>
            </w:r>
            <w:r w:rsidRPr="003364D5">
              <w:rPr>
                <w:rFonts w:cstheme="minorHAnsi"/>
                <w:sz w:val="18"/>
                <w:szCs w:val="18"/>
              </w:rPr>
              <w:t>Any information or records concerning individuals who owe a support obligation or for whom support enforcement services are being provided which are obtained or maintained by the Washington state support registry, the division of child support, or under chapter 74.20 RCW shall be private and confidential</w:t>
            </w:r>
            <w:r>
              <w:rPr>
                <w:rFonts w:cstheme="minorHAnsi"/>
                <w:sz w:val="18"/>
                <w:szCs w:val="18"/>
              </w:rPr>
              <w:t>.</w:t>
            </w:r>
          </w:p>
        </w:tc>
        <w:tc>
          <w:tcPr>
            <w:tcW w:w="3870" w:type="dxa"/>
          </w:tcPr>
          <w:p w:rsidR="00853363" w:rsidRDefault="00853363" w:rsidP="00526A5B">
            <w:pPr>
              <w:rPr>
                <w:rFonts w:cstheme="minorHAnsi"/>
                <w:sz w:val="18"/>
                <w:szCs w:val="18"/>
              </w:rPr>
            </w:pPr>
            <w:r>
              <w:rPr>
                <w:rFonts w:cstheme="minorHAnsi"/>
                <w:sz w:val="18"/>
                <w:szCs w:val="18"/>
              </w:rPr>
              <w:t>Information concerning individuals for whom child support enforcement services are being provided</w:t>
            </w:r>
          </w:p>
        </w:tc>
      </w:tr>
      <w:tr w:rsidR="00853363" w:rsidRPr="00C1718B" w:rsidTr="00526A5B">
        <w:trPr>
          <w:cantSplit/>
        </w:trPr>
        <w:tc>
          <w:tcPr>
            <w:tcW w:w="722" w:type="dxa"/>
          </w:tcPr>
          <w:p w:rsidR="00853363" w:rsidRDefault="00853363" w:rsidP="00526A5B">
            <w:pPr>
              <w:rPr>
                <w:rFonts w:cstheme="minorHAnsi"/>
                <w:sz w:val="18"/>
                <w:szCs w:val="18"/>
              </w:rPr>
            </w:pPr>
            <w:r>
              <w:rPr>
                <w:rFonts w:cstheme="minorHAnsi"/>
                <w:sz w:val="18"/>
                <w:szCs w:val="18"/>
              </w:rPr>
              <w:t>56</w:t>
            </w:r>
          </w:p>
        </w:tc>
        <w:tc>
          <w:tcPr>
            <w:tcW w:w="10096" w:type="dxa"/>
          </w:tcPr>
          <w:p w:rsidR="00853363" w:rsidRPr="00C1718B" w:rsidRDefault="00853363" w:rsidP="00526A5B">
            <w:pPr>
              <w:rPr>
                <w:rFonts w:cstheme="minorHAnsi"/>
                <w:sz w:val="18"/>
                <w:szCs w:val="18"/>
              </w:rPr>
            </w:pPr>
            <w:r>
              <w:rPr>
                <w:rFonts w:cstheme="minorHAnsi"/>
                <w:sz w:val="18"/>
                <w:szCs w:val="18"/>
              </w:rPr>
              <w:t>RCW 42.56.070(1); RCW 9.68A.050 Duplication or dissemination of a minor engaged in sexually explicit conduct is a crime.</w:t>
            </w:r>
          </w:p>
        </w:tc>
        <w:tc>
          <w:tcPr>
            <w:tcW w:w="3870" w:type="dxa"/>
          </w:tcPr>
          <w:p w:rsidR="00853363" w:rsidRDefault="00853363" w:rsidP="00526A5B">
            <w:pPr>
              <w:rPr>
                <w:rFonts w:cstheme="minorHAnsi"/>
                <w:sz w:val="18"/>
                <w:szCs w:val="18"/>
              </w:rPr>
            </w:pPr>
            <w:r>
              <w:rPr>
                <w:rFonts w:cstheme="minorHAnsi"/>
                <w:sz w:val="18"/>
                <w:szCs w:val="18"/>
              </w:rPr>
              <w:t>Depiction of a minor engaged in sexually explicit conduct</w:t>
            </w:r>
          </w:p>
        </w:tc>
      </w:tr>
      <w:tr w:rsidR="00853363" w:rsidRPr="00C1718B" w:rsidTr="00526A5B">
        <w:trPr>
          <w:cantSplit/>
        </w:trPr>
        <w:tc>
          <w:tcPr>
            <w:tcW w:w="722" w:type="dxa"/>
          </w:tcPr>
          <w:p w:rsidR="00853363" w:rsidRDefault="00853363" w:rsidP="00526A5B">
            <w:pPr>
              <w:rPr>
                <w:rFonts w:cstheme="minorHAnsi"/>
                <w:sz w:val="18"/>
                <w:szCs w:val="18"/>
              </w:rPr>
            </w:pPr>
            <w:r>
              <w:rPr>
                <w:rFonts w:cstheme="minorHAnsi"/>
                <w:sz w:val="18"/>
                <w:szCs w:val="18"/>
              </w:rPr>
              <w:t>57</w:t>
            </w:r>
          </w:p>
        </w:tc>
        <w:tc>
          <w:tcPr>
            <w:tcW w:w="10096" w:type="dxa"/>
          </w:tcPr>
          <w:p w:rsidR="00853363" w:rsidRDefault="00853363" w:rsidP="00526A5B">
            <w:pPr>
              <w:rPr>
                <w:rFonts w:cstheme="minorHAnsi"/>
                <w:sz w:val="18"/>
                <w:szCs w:val="18"/>
              </w:rPr>
            </w:pPr>
            <w:r>
              <w:rPr>
                <w:rFonts w:cstheme="minorHAnsi"/>
                <w:sz w:val="18"/>
                <w:szCs w:val="18"/>
              </w:rPr>
              <w:t>RCW 71.05.620 Files and records of court proceedings under Chapter 71.05 are closed and accessible only to the subject of the petition, that person’s attorney, guardian ad litem, resource management services, or service providers authorized to receive such information by resource management services.</w:t>
            </w:r>
          </w:p>
        </w:tc>
        <w:tc>
          <w:tcPr>
            <w:tcW w:w="3870" w:type="dxa"/>
          </w:tcPr>
          <w:p w:rsidR="00853363" w:rsidRDefault="00853363" w:rsidP="00526A5B">
            <w:pPr>
              <w:rPr>
                <w:rFonts w:cstheme="minorHAnsi"/>
                <w:sz w:val="18"/>
                <w:szCs w:val="18"/>
              </w:rPr>
            </w:pPr>
            <w:r>
              <w:rPr>
                <w:rFonts w:cstheme="minorHAnsi"/>
                <w:sz w:val="18"/>
                <w:szCs w:val="18"/>
              </w:rPr>
              <w:t>Files and records of a court proceeding under Chapter 71.05 and the requestor is not authorized to receive the information.</w:t>
            </w:r>
          </w:p>
        </w:tc>
      </w:tr>
      <w:tr w:rsidR="00853363" w:rsidRPr="00C1718B" w:rsidTr="00526A5B">
        <w:trPr>
          <w:cantSplit/>
        </w:trPr>
        <w:tc>
          <w:tcPr>
            <w:tcW w:w="722" w:type="dxa"/>
          </w:tcPr>
          <w:p w:rsidR="00853363" w:rsidRDefault="00853363" w:rsidP="00526A5B">
            <w:pPr>
              <w:rPr>
                <w:rFonts w:cstheme="minorHAnsi"/>
                <w:sz w:val="18"/>
                <w:szCs w:val="18"/>
              </w:rPr>
            </w:pPr>
            <w:r>
              <w:rPr>
                <w:rFonts w:cstheme="minorHAnsi"/>
                <w:sz w:val="18"/>
                <w:szCs w:val="18"/>
              </w:rPr>
              <w:t>58</w:t>
            </w:r>
          </w:p>
        </w:tc>
        <w:tc>
          <w:tcPr>
            <w:tcW w:w="10096" w:type="dxa"/>
          </w:tcPr>
          <w:p w:rsidR="00853363" w:rsidRDefault="00853363" w:rsidP="00526A5B">
            <w:pPr>
              <w:rPr>
                <w:rFonts w:cstheme="minorHAnsi"/>
                <w:sz w:val="18"/>
                <w:szCs w:val="18"/>
              </w:rPr>
            </w:pPr>
            <w:r>
              <w:rPr>
                <w:rFonts w:cstheme="minorHAnsi"/>
                <w:sz w:val="18"/>
                <w:szCs w:val="18"/>
              </w:rPr>
              <w:t>RCW 42.56.600 Records of mediation communications that are privileged under chapter 7.07 RCW are exempt from disclosure under this chapter.</w:t>
            </w:r>
          </w:p>
        </w:tc>
        <w:tc>
          <w:tcPr>
            <w:tcW w:w="3870" w:type="dxa"/>
          </w:tcPr>
          <w:p w:rsidR="00853363" w:rsidRDefault="00853363" w:rsidP="00526A5B">
            <w:pPr>
              <w:rPr>
                <w:rFonts w:cstheme="minorHAnsi"/>
                <w:sz w:val="18"/>
                <w:szCs w:val="18"/>
              </w:rPr>
            </w:pPr>
            <w:r>
              <w:rPr>
                <w:rFonts w:cstheme="minorHAnsi"/>
                <w:sz w:val="18"/>
                <w:szCs w:val="18"/>
              </w:rPr>
              <w:t>Mediation communications that are privileged under chapter 7.07 RCW.</w:t>
            </w:r>
          </w:p>
        </w:tc>
      </w:tr>
      <w:tr w:rsidR="00853363" w:rsidRPr="00C1718B" w:rsidTr="00526A5B">
        <w:trPr>
          <w:cantSplit/>
        </w:trPr>
        <w:tc>
          <w:tcPr>
            <w:tcW w:w="722" w:type="dxa"/>
          </w:tcPr>
          <w:p w:rsidR="00853363" w:rsidRDefault="00853363" w:rsidP="00526A5B">
            <w:pPr>
              <w:rPr>
                <w:rFonts w:cstheme="minorHAnsi"/>
                <w:sz w:val="18"/>
                <w:szCs w:val="18"/>
              </w:rPr>
            </w:pPr>
            <w:r>
              <w:rPr>
                <w:rFonts w:cstheme="minorHAnsi"/>
                <w:sz w:val="18"/>
                <w:szCs w:val="18"/>
              </w:rPr>
              <w:t>59</w:t>
            </w:r>
          </w:p>
        </w:tc>
        <w:tc>
          <w:tcPr>
            <w:tcW w:w="10096" w:type="dxa"/>
          </w:tcPr>
          <w:p w:rsidR="00853363" w:rsidRPr="001F058F" w:rsidRDefault="00853363" w:rsidP="00526A5B">
            <w:pPr>
              <w:rPr>
                <w:rFonts w:cstheme="minorHAnsi"/>
                <w:sz w:val="18"/>
                <w:szCs w:val="18"/>
              </w:rPr>
            </w:pPr>
            <w:r>
              <w:rPr>
                <w:rFonts w:cstheme="minorHAnsi"/>
                <w:sz w:val="18"/>
                <w:szCs w:val="18"/>
              </w:rPr>
              <w:t xml:space="preserve">RCW 42.56.240(4); RCW 42.56.070(1); </w:t>
            </w:r>
            <w:r w:rsidRPr="001F058F">
              <w:rPr>
                <w:rFonts w:cstheme="minorHAnsi"/>
                <w:sz w:val="18"/>
                <w:szCs w:val="18"/>
              </w:rPr>
              <w:t>RCW 9.41.129</w:t>
            </w:r>
            <w:r>
              <w:rPr>
                <w:rFonts w:cstheme="minorHAnsi"/>
                <w:sz w:val="18"/>
                <w:szCs w:val="18"/>
              </w:rPr>
              <w:t>.</w:t>
            </w:r>
            <w:r w:rsidRPr="001F058F">
              <w:rPr>
                <w:rFonts w:cstheme="minorHAnsi"/>
                <w:sz w:val="18"/>
                <w:szCs w:val="18"/>
              </w:rPr>
              <w:t xml:space="preserve"> The department of licensing may keep copies or records of applications for concealed pistol licenses provided for in RCW 9.41.070, copies or records of applications for alien firearm licenses, copies or records of applications to purchase pistols provided for in RCW 9.41.090, and copies or records of pistol transfers provided for in RCW 9.41.110. The copies and records shall not be disclosed except as provided in RCW 42.56.240(4).</w:t>
            </w:r>
          </w:p>
          <w:p w:rsidR="00853363" w:rsidRDefault="00853363" w:rsidP="00526A5B">
            <w:pPr>
              <w:rPr>
                <w:rFonts w:cstheme="minorHAnsi"/>
                <w:sz w:val="18"/>
                <w:szCs w:val="18"/>
              </w:rPr>
            </w:pPr>
            <w:r w:rsidRPr="001F058F">
              <w:rPr>
                <w:rFonts w:cstheme="minorHAnsi"/>
                <w:sz w:val="18"/>
                <w:szCs w:val="18"/>
              </w:rPr>
              <w:t>42.56.240(4) License applications under RCW 9.41.070; copies of license applications or information on the applications may be released to law enforcement or corrections agencies</w:t>
            </w:r>
            <w:r w:rsidR="001B273F">
              <w:rPr>
                <w:rFonts w:cstheme="minorHAnsi"/>
                <w:sz w:val="18"/>
                <w:szCs w:val="18"/>
              </w:rPr>
              <w:t>.</w:t>
            </w:r>
          </w:p>
        </w:tc>
        <w:tc>
          <w:tcPr>
            <w:tcW w:w="3870" w:type="dxa"/>
          </w:tcPr>
          <w:p w:rsidR="00853363" w:rsidRDefault="00853363" w:rsidP="00526A5B">
            <w:pPr>
              <w:rPr>
                <w:rFonts w:cstheme="minorHAnsi"/>
                <w:sz w:val="18"/>
                <w:szCs w:val="18"/>
              </w:rPr>
            </w:pPr>
            <w:r>
              <w:rPr>
                <w:rFonts w:cstheme="minorHAnsi"/>
                <w:sz w:val="18"/>
                <w:szCs w:val="18"/>
              </w:rPr>
              <w:t>Concealed pistol license application</w:t>
            </w:r>
          </w:p>
        </w:tc>
      </w:tr>
      <w:tr w:rsidR="00600136" w:rsidRPr="00C1718B" w:rsidTr="00526A5B">
        <w:trPr>
          <w:cantSplit/>
        </w:trPr>
        <w:tc>
          <w:tcPr>
            <w:tcW w:w="722" w:type="dxa"/>
          </w:tcPr>
          <w:p w:rsidR="00600136" w:rsidRDefault="00600136" w:rsidP="00526A5B">
            <w:pPr>
              <w:rPr>
                <w:rFonts w:cstheme="minorHAnsi"/>
                <w:sz w:val="18"/>
                <w:szCs w:val="18"/>
              </w:rPr>
            </w:pPr>
            <w:r>
              <w:rPr>
                <w:rFonts w:cstheme="minorHAnsi"/>
                <w:sz w:val="18"/>
                <w:szCs w:val="18"/>
              </w:rPr>
              <w:t>60</w:t>
            </w:r>
          </w:p>
        </w:tc>
        <w:tc>
          <w:tcPr>
            <w:tcW w:w="10096" w:type="dxa"/>
          </w:tcPr>
          <w:p w:rsidR="00600136" w:rsidRDefault="00600136" w:rsidP="00526A5B">
            <w:pPr>
              <w:rPr>
                <w:rFonts w:cstheme="minorHAnsi"/>
                <w:sz w:val="18"/>
                <w:szCs w:val="18"/>
              </w:rPr>
            </w:pPr>
            <w:r>
              <w:rPr>
                <w:rFonts w:cstheme="minorHAnsi"/>
                <w:sz w:val="18"/>
                <w:szCs w:val="18"/>
              </w:rPr>
              <w:t>GR 31.1(l)(1)  Request for judicial ethics opinions are exempt</w:t>
            </w:r>
            <w:r w:rsidR="001B273F">
              <w:rPr>
                <w:rFonts w:cstheme="minorHAnsi"/>
                <w:sz w:val="18"/>
                <w:szCs w:val="18"/>
              </w:rPr>
              <w:t>.</w:t>
            </w:r>
          </w:p>
        </w:tc>
        <w:tc>
          <w:tcPr>
            <w:tcW w:w="3870" w:type="dxa"/>
          </w:tcPr>
          <w:p w:rsidR="00600136" w:rsidRDefault="00600136" w:rsidP="00526A5B">
            <w:pPr>
              <w:rPr>
                <w:rFonts w:cstheme="minorHAnsi"/>
                <w:sz w:val="18"/>
                <w:szCs w:val="18"/>
              </w:rPr>
            </w:pPr>
            <w:r>
              <w:rPr>
                <w:rFonts w:cstheme="minorHAnsi"/>
                <w:sz w:val="18"/>
                <w:szCs w:val="18"/>
              </w:rPr>
              <w:t>Request for judicial ethics opinion</w:t>
            </w:r>
          </w:p>
        </w:tc>
      </w:tr>
      <w:tr w:rsidR="00600136" w:rsidRPr="00C1718B" w:rsidTr="00526A5B">
        <w:trPr>
          <w:cantSplit/>
        </w:trPr>
        <w:tc>
          <w:tcPr>
            <w:tcW w:w="722" w:type="dxa"/>
          </w:tcPr>
          <w:p w:rsidR="00600136" w:rsidRDefault="00600136" w:rsidP="00526A5B">
            <w:pPr>
              <w:rPr>
                <w:rFonts w:cstheme="minorHAnsi"/>
                <w:sz w:val="18"/>
                <w:szCs w:val="18"/>
              </w:rPr>
            </w:pPr>
            <w:r>
              <w:rPr>
                <w:rFonts w:cstheme="minorHAnsi"/>
                <w:sz w:val="18"/>
                <w:szCs w:val="18"/>
              </w:rPr>
              <w:t>61</w:t>
            </w:r>
          </w:p>
        </w:tc>
        <w:tc>
          <w:tcPr>
            <w:tcW w:w="10096" w:type="dxa"/>
          </w:tcPr>
          <w:p w:rsidR="00600136" w:rsidRDefault="00600136" w:rsidP="00526A5B">
            <w:pPr>
              <w:rPr>
                <w:rFonts w:cstheme="minorHAnsi"/>
                <w:sz w:val="18"/>
                <w:szCs w:val="18"/>
              </w:rPr>
            </w:pPr>
            <w:r>
              <w:rPr>
                <w:rFonts w:cstheme="minorHAnsi"/>
                <w:sz w:val="18"/>
                <w:szCs w:val="18"/>
              </w:rPr>
              <w:t>GR 31.1(l)(2)  Minutes of meetings held exclusively among judges, along with any staff, are exempt</w:t>
            </w:r>
            <w:r w:rsidR="001B273F">
              <w:rPr>
                <w:rFonts w:cstheme="minorHAnsi"/>
                <w:sz w:val="18"/>
                <w:szCs w:val="18"/>
              </w:rPr>
              <w:t>.</w:t>
            </w:r>
          </w:p>
        </w:tc>
        <w:tc>
          <w:tcPr>
            <w:tcW w:w="3870" w:type="dxa"/>
          </w:tcPr>
          <w:p w:rsidR="00600136" w:rsidRDefault="00600136" w:rsidP="00526A5B">
            <w:pPr>
              <w:rPr>
                <w:rFonts w:cstheme="minorHAnsi"/>
                <w:sz w:val="18"/>
                <w:szCs w:val="18"/>
              </w:rPr>
            </w:pPr>
            <w:r>
              <w:rPr>
                <w:rFonts w:cstheme="minorHAnsi"/>
                <w:sz w:val="18"/>
                <w:szCs w:val="18"/>
              </w:rPr>
              <w:t>Minutes of meetings held exclusively among judges, along with any staff</w:t>
            </w:r>
          </w:p>
        </w:tc>
      </w:tr>
      <w:tr w:rsidR="00600136" w:rsidRPr="00C1718B" w:rsidTr="00526A5B">
        <w:trPr>
          <w:cantSplit/>
        </w:trPr>
        <w:tc>
          <w:tcPr>
            <w:tcW w:w="722" w:type="dxa"/>
          </w:tcPr>
          <w:p w:rsidR="00600136" w:rsidRDefault="00600136" w:rsidP="00526A5B">
            <w:pPr>
              <w:rPr>
                <w:rFonts w:cstheme="minorHAnsi"/>
                <w:sz w:val="18"/>
                <w:szCs w:val="18"/>
              </w:rPr>
            </w:pPr>
            <w:r>
              <w:rPr>
                <w:rFonts w:cstheme="minorHAnsi"/>
                <w:sz w:val="18"/>
                <w:szCs w:val="18"/>
              </w:rPr>
              <w:t>62</w:t>
            </w:r>
          </w:p>
        </w:tc>
        <w:tc>
          <w:tcPr>
            <w:tcW w:w="10096" w:type="dxa"/>
          </w:tcPr>
          <w:p w:rsidR="00600136" w:rsidRDefault="00600136" w:rsidP="00600136">
            <w:pPr>
              <w:rPr>
                <w:rFonts w:cstheme="minorHAnsi"/>
                <w:sz w:val="18"/>
                <w:szCs w:val="18"/>
              </w:rPr>
            </w:pPr>
            <w:r>
              <w:rPr>
                <w:rFonts w:cstheme="minorHAnsi"/>
                <w:sz w:val="18"/>
                <w:szCs w:val="18"/>
              </w:rPr>
              <w:t>GR 31.1(l)(3)  Preliminary drafts, notes, recommendations, and intra-agency memorandums in which opinions are expressed or policies formulated or recommended are exempt under this rule, except that a specific record is not exempt when publicly cited by a court of agency in connections with any court or agency action.  This exemption applies to a record only while a final decision is pending on the issue that is being addressed in that record; once the final decision has been made, the record is no longer covered by this exemption.</w:t>
            </w:r>
          </w:p>
        </w:tc>
        <w:tc>
          <w:tcPr>
            <w:tcW w:w="3870" w:type="dxa"/>
          </w:tcPr>
          <w:p w:rsidR="00600136" w:rsidRPr="00BC68B2" w:rsidRDefault="00600136" w:rsidP="005433CF">
            <w:pPr>
              <w:rPr>
                <w:rFonts w:cstheme="minorHAnsi"/>
                <w:sz w:val="18"/>
                <w:szCs w:val="18"/>
              </w:rPr>
            </w:pPr>
            <w:r>
              <w:rPr>
                <w:rFonts w:cstheme="minorHAnsi"/>
                <w:sz w:val="18"/>
                <w:szCs w:val="18"/>
              </w:rPr>
              <w:t>R</w:t>
            </w:r>
            <w:r w:rsidRPr="00BC68B2">
              <w:rPr>
                <w:rFonts w:cstheme="minorHAnsi"/>
                <w:sz w:val="18"/>
                <w:szCs w:val="18"/>
              </w:rPr>
              <w:t xml:space="preserve">ecords </w:t>
            </w:r>
            <w:r>
              <w:rPr>
                <w:rFonts w:cstheme="minorHAnsi"/>
                <w:sz w:val="18"/>
                <w:szCs w:val="18"/>
              </w:rPr>
              <w:t xml:space="preserve">that </w:t>
            </w:r>
            <w:r w:rsidRPr="00BC68B2">
              <w:rPr>
                <w:rFonts w:cstheme="minorHAnsi"/>
                <w:sz w:val="18"/>
                <w:szCs w:val="18"/>
              </w:rPr>
              <w:t>relate to a deliberative process that is still on-going;</w:t>
            </w:r>
            <w:r>
              <w:rPr>
                <w:rFonts w:cstheme="minorHAnsi"/>
                <w:sz w:val="18"/>
                <w:szCs w:val="18"/>
              </w:rPr>
              <w:t xml:space="preserve"> </w:t>
            </w:r>
            <w:r w:rsidRPr="00BC68B2">
              <w:rPr>
                <w:rFonts w:cstheme="minorHAnsi"/>
                <w:sz w:val="18"/>
                <w:szCs w:val="18"/>
              </w:rPr>
              <w:t xml:space="preserve">disclosure would injure the deliberative or consultative function of the process; disclosure would inhibit the flow of recommendations, observations, and opinions; </w:t>
            </w:r>
          </w:p>
          <w:p w:rsidR="00600136" w:rsidRPr="00C1718B" w:rsidRDefault="00600136" w:rsidP="005433CF">
            <w:pPr>
              <w:rPr>
                <w:rFonts w:cstheme="minorHAnsi"/>
                <w:sz w:val="18"/>
                <w:szCs w:val="18"/>
              </w:rPr>
            </w:pPr>
            <w:r w:rsidRPr="00BC68B2">
              <w:rPr>
                <w:rFonts w:cstheme="minorHAnsi"/>
                <w:sz w:val="18"/>
                <w:szCs w:val="18"/>
              </w:rPr>
              <w:t>AND</w:t>
            </w:r>
            <w:r>
              <w:rPr>
                <w:rFonts w:cstheme="minorHAnsi"/>
                <w:sz w:val="18"/>
                <w:szCs w:val="18"/>
              </w:rPr>
              <w:t xml:space="preserve"> </w:t>
            </w:r>
            <w:r w:rsidRPr="00BC68B2">
              <w:rPr>
                <w:rFonts w:cstheme="minorHAnsi"/>
                <w:sz w:val="18"/>
                <w:szCs w:val="18"/>
              </w:rPr>
              <w:t xml:space="preserve">the </w:t>
            </w:r>
            <w:r>
              <w:rPr>
                <w:rFonts w:cstheme="minorHAnsi"/>
                <w:sz w:val="18"/>
                <w:szCs w:val="18"/>
              </w:rPr>
              <w:t xml:space="preserve">records </w:t>
            </w:r>
            <w:r w:rsidRPr="00BC68B2">
              <w:rPr>
                <w:rFonts w:cstheme="minorHAnsi"/>
                <w:sz w:val="18"/>
                <w:szCs w:val="18"/>
              </w:rPr>
              <w:t>reflect policy recommendations and opinions</w:t>
            </w:r>
            <w:r>
              <w:rPr>
                <w:rFonts w:cstheme="minorHAnsi"/>
                <w:sz w:val="18"/>
                <w:szCs w:val="18"/>
              </w:rPr>
              <w:t>, not facts</w:t>
            </w:r>
          </w:p>
        </w:tc>
      </w:tr>
      <w:tr w:rsidR="00600136" w:rsidRPr="00C1718B" w:rsidTr="00526A5B">
        <w:trPr>
          <w:cantSplit/>
        </w:trPr>
        <w:tc>
          <w:tcPr>
            <w:tcW w:w="722" w:type="dxa"/>
          </w:tcPr>
          <w:p w:rsidR="00600136" w:rsidRDefault="00600136" w:rsidP="00526A5B">
            <w:pPr>
              <w:rPr>
                <w:rFonts w:cstheme="minorHAnsi"/>
                <w:sz w:val="18"/>
                <w:szCs w:val="18"/>
              </w:rPr>
            </w:pPr>
            <w:r>
              <w:rPr>
                <w:rFonts w:cstheme="minorHAnsi"/>
                <w:sz w:val="18"/>
                <w:szCs w:val="18"/>
              </w:rPr>
              <w:t>63</w:t>
            </w:r>
          </w:p>
        </w:tc>
        <w:tc>
          <w:tcPr>
            <w:tcW w:w="10096" w:type="dxa"/>
          </w:tcPr>
          <w:p w:rsidR="00600136" w:rsidRDefault="00600136" w:rsidP="00526A5B">
            <w:pPr>
              <w:rPr>
                <w:rFonts w:cstheme="minorHAnsi"/>
                <w:sz w:val="18"/>
                <w:szCs w:val="18"/>
              </w:rPr>
            </w:pPr>
            <w:r>
              <w:rPr>
                <w:rFonts w:cstheme="minorHAnsi"/>
                <w:sz w:val="18"/>
                <w:szCs w:val="18"/>
              </w:rPr>
              <w:t>GR 31.1(l)(4)  Evaluations and recommendations concerning candidates seeking appointment or employment within a court or judicial agency are exempt</w:t>
            </w:r>
            <w:r w:rsidR="001B273F">
              <w:rPr>
                <w:rFonts w:cstheme="minorHAnsi"/>
                <w:sz w:val="18"/>
                <w:szCs w:val="18"/>
              </w:rPr>
              <w:t>.</w:t>
            </w:r>
          </w:p>
        </w:tc>
        <w:tc>
          <w:tcPr>
            <w:tcW w:w="3870" w:type="dxa"/>
          </w:tcPr>
          <w:p w:rsidR="00600136" w:rsidRDefault="00600136" w:rsidP="003E3AC4">
            <w:pPr>
              <w:rPr>
                <w:rFonts w:cstheme="minorHAnsi"/>
                <w:sz w:val="18"/>
                <w:szCs w:val="18"/>
              </w:rPr>
            </w:pPr>
            <w:r>
              <w:rPr>
                <w:rFonts w:cstheme="minorHAnsi"/>
                <w:sz w:val="18"/>
                <w:szCs w:val="18"/>
              </w:rPr>
              <w:t xml:space="preserve">Evaluations or recommendations regarding a candidate seeking appointment or employment with </w:t>
            </w:r>
            <w:r w:rsidR="003E3AC4">
              <w:rPr>
                <w:rFonts w:cstheme="minorHAnsi"/>
                <w:sz w:val="18"/>
                <w:szCs w:val="18"/>
              </w:rPr>
              <w:t xml:space="preserve">the City </w:t>
            </w:r>
          </w:p>
        </w:tc>
      </w:tr>
      <w:tr w:rsidR="00526A5B" w:rsidRPr="00C1718B" w:rsidTr="00526A5B">
        <w:trPr>
          <w:cantSplit/>
        </w:trPr>
        <w:tc>
          <w:tcPr>
            <w:tcW w:w="722" w:type="dxa"/>
          </w:tcPr>
          <w:p w:rsidR="00526A5B" w:rsidRDefault="00600136" w:rsidP="00526A5B">
            <w:pPr>
              <w:rPr>
                <w:rFonts w:cstheme="minorHAnsi"/>
                <w:sz w:val="18"/>
                <w:szCs w:val="18"/>
              </w:rPr>
            </w:pPr>
            <w:r>
              <w:rPr>
                <w:rFonts w:cstheme="minorHAnsi"/>
                <w:sz w:val="18"/>
                <w:szCs w:val="18"/>
              </w:rPr>
              <w:t>64</w:t>
            </w:r>
          </w:p>
        </w:tc>
        <w:tc>
          <w:tcPr>
            <w:tcW w:w="10096" w:type="dxa"/>
          </w:tcPr>
          <w:p w:rsidR="00526A5B" w:rsidRDefault="00526A5B" w:rsidP="00F05138">
            <w:pPr>
              <w:rPr>
                <w:rFonts w:cstheme="minorHAnsi"/>
                <w:sz w:val="18"/>
                <w:szCs w:val="18"/>
              </w:rPr>
            </w:pPr>
            <w:r>
              <w:rPr>
                <w:rFonts w:cstheme="minorHAnsi"/>
                <w:sz w:val="18"/>
                <w:szCs w:val="18"/>
              </w:rPr>
              <w:t>GR 31.1</w:t>
            </w:r>
            <w:r w:rsidR="00BE4E72">
              <w:rPr>
                <w:rFonts w:cstheme="minorHAnsi"/>
                <w:sz w:val="18"/>
                <w:szCs w:val="18"/>
              </w:rPr>
              <w:t>(l)</w:t>
            </w:r>
            <w:r>
              <w:rPr>
                <w:rFonts w:cstheme="minorHAnsi"/>
                <w:sz w:val="18"/>
                <w:szCs w:val="18"/>
              </w:rPr>
              <w:t xml:space="preserve">(5)  Personal identifying information, including individuals’ home contact information, Social Security numbers, date of birth, driver’s license numbers, and identification/security photographs of employees of </w:t>
            </w:r>
            <w:r w:rsidR="00F05138">
              <w:rPr>
                <w:rFonts w:cstheme="minorHAnsi"/>
                <w:sz w:val="18"/>
                <w:szCs w:val="18"/>
              </w:rPr>
              <w:t>the City of Sequim</w:t>
            </w:r>
            <w:r w:rsidR="00600136">
              <w:rPr>
                <w:rFonts w:cstheme="minorHAnsi"/>
                <w:sz w:val="18"/>
                <w:szCs w:val="18"/>
              </w:rPr>
              <w:t xml:space="preserve"> is exempt</w:t>
            </w:r>
            <w:r w:rsidR="001B273F">
              <w:rPr>
                <w:rFonts w:cstheme="minorHAnsi"/>
                <w:sz w:val="18"/>
                <w:szCs w:val="18"/>
              </w:rPr>
              <w:t>.</w:t>
            </w:r>
          </w:p>
        </w:tc>
        <w:tc>
          <w:tcPr>
            <w:tcW w:w="3870" w:type="dxa"/>
          </w:tcPr>
          <w:p w:rsidR="00526A5B" w:rsidRDefault="00526A5B" w:rsidP="00F05138">
            <w:pPr>
              <w:rPr>
                <w:rFonts w:cstheme="minorHAnsi"/>
                <w:sz w:val="18"/>
                <w:szCs w:val="18"/>
              </w:rPr>
            </w:pPr>
            <w:r>
              <w:rPr>
                <w:rFonts w:cstheme="minorHAnsi"/>
                <w:sz w:val="18"/>
                <w:szCs w:val="18"/>
              </w:rPr>
              <w:t xml:space="preserve">Personal identifying information of an employee of </w:t>
            </w:r>
            <w:r w:rsidR="00F05138">
              <w:rPr>
                <w:rFonts w:cstheme="minorHAnsi"/>
                <w:sz w:val="18"/>
                <w:szCs w:val="18"/>
              </w:rPr>
              <w:t>the City of Sequim.</w:t>
            </w:r>
          </w:p>
        </w:tc>
      </w:tr>
      <w:tr w:rsidR="00600136" w:rsidRPr="00C1718B" w:rsidTr="00526A5B">
        <w:trPr>
          <w:cantSplit/>
        </w:trPr>
        <w:tc>
          <w:tcPr>
            <w:tcW w:w="722" w:type="dxa"/>
          </w:tcPr>
          <w:p w:rsidR="00600136" w:rsidRDefault="00600136" w:rsidP="00526A5B">
            <w:pPr>
              <w:rPr>
                <w:rFonts w:cstheme="minorHAnsi"/>
                <w:sz w:val="18"/>
                <w:szCs w:val="18"/>
              </w:rPr>
            </w:pPr>
            <w:r>
              <w:rPr>
                <w:rFonts w:cstheme="minorHAnsi"/>
                <w:sz w:val="18"/>
                <w:szCs w:val="18"/>
              </w:rPr>
              <w:lastRenderedPageBreak/>
              <w:t>65a</w:t>
            </w:r>
          </w:p>
        </w:tc>
        <w:tc>
          <w:tcPr>
            <w:tcW w:w="10096" w:type="dxa"/>
          </w:tcPr>
          <w:p w:rsidR="00600136" w:rsidRDefault="00600136" w:rsidP="00526A5B">
            <w:pPr>
              <w:rPr>
                <w:rFonts w:cstheme="minorHAnsi"/>
                <w:sz w:val="18"/>
                <w:szCs w:val="18"/>
              </w:rPr>
            </w:pPr>
            <w:r>
              <w:rPr>
                <w:rFonts w:cstheme="minorHAnsi"/>
                <w:sz w:val="18"/>
                <w:szCs w:val="18"/>
              </w:rPr>
              <w:t xml:space="preserve">GR 31.1(l)(6)  </w:t>
            </w:r>
            <w:r w:rsidRPr="00600136">
              <w:rPr>
                <w:rFonts w:cstheme="minorHAnsi"/>
                <w:sz w:val="18"/>
                <w:szCs w:val="18"/>
              </w:rPr>
              <w:t>Documents related to an attorney’s request for a trial or appellate court defense expert, investigator, or other services, any report or findings submitted to the attorney or court or judicial agency by the expert, investigator, or other service provider, and the invoicing of the expert, investigator or other service provider during the pendency of the case in any court</w:t>
            </w:r>
            <w:r>
              <w:rPr>
                <w:rFonts w:cstheme="minorHAnsi"/>
                <w:sz w:val="18"/>
                <w:szCs w:val="18"/>
              </w:rPr>
              <w:t xml:space="preserve"> are exempt</w:t>
            </w:r>
            <w:r w:rsidRPr="00600136">
              <w:rPr>
                <w:rFonts w:cstheme="minorHAnsi"/>
                <w:sz w:val="18"/>
                <w:szCs w:val="18"/>
              </w:rPr>
              <w:t>.  Payment records are not exempt, provided that they do not include medical records, attorney work product, information protected by attorney-client privilege, information sealed by a court, or otherwise exempt information</w:t>
            </w:r>
            <w:r w:rsidR="001B273F">
              <w:rPr>
                <w:rFonts w:cstheme="minorHAnsi"/>
                <w:sz w:val="18"/>
                <w:szCs w:val="18"/>
              </w:rPr>
              <w:t>.</w:t>
            </w:r>
          </w:p>
        </w:tc>
        <w:tc>
          <w:tcPr>
            <w:tcW w:w="3870" w:type="dxa"/>
          </w:tcPr>
          <w:p w:rsidR="00600136" w:rsidRDefault="00600136" w:rsidP="00526A5B">
            <w:pPr>
              <w:rPr>
                <w:rFonts w:cstheme="minorHAnsi"/>
                <w:sz w:val="18"/>
                <w:szCs w:val="18"/>
              </w:rPr>
            </w:pPr>
            <w:r>
              <w:rPr>
                <w:rFonts w:cstheme="minorHAnsi"/>
                <w:sz w:val="18"/>
                <w:szCs w:val="18"/>
              </w:rPr>
              <w:t>Documents related to an attorney’s request for a trial or appellate court defense expert, investigator, or other services</w:t>
            </w:r>
          </w:p>
        </w:tc>
      </w:tr>
      <w:tr w:rsidR="00600136" w:rsidRPr="00C1718B" w:rsidTr="00526A5B">
        <w:trPr>
          <w:cantSplit/>
        </w:trPr>
        <w:tc>
          <w:tcPr>
            <w:tcW w:w="722" w:type="dxa"/>
          </w:tcPr>
          <w:p w:rsidR="00600136" w:rsidRDefault="00600136" w:rsidP="00526A5B">
            <w:pPr>
              <w:rPr>
                <w:rFonts w:cstheme="minorHAnsi"/>
                <w:sz w:val="18"/>
                <w:szCs w:val="18"/>
              </w:rPr>
            </w:pPr>
            <w:r>
              <w:rPr>
                <w:rFonts w:cstheme="minorHAnsi"/>
                <w:sz w:val="18"/>
                <w:szCs w:val="18"/>
              </w:rPr>
              <w:t>65b</w:t>
            </w:r>
          </w:p>
        </w:tc>
        <w:tc>
          <w:tcPr>
            <w:tcW w:w="10096" w:type="dxa"/>
          </w:tcPr>
          <w:p w:rsidR="00600136" w:rsidRDefault="00600136" w:rsidP="00526A5B">
            <w:pPr>
              <w:rPr>
                <w:rFonts w:cstheme="minorHAnsi"/>
                <w:sz w:val="18"/>
                <w:szCs w:val="18"/>
              </w:rPr>
            </w:pPr>
            <w:r>
              <w:rPr>
                <w:rFonts w:cstheme="minorHAnsi"/>
                <w:sz w:val="18"/>
                <w:szCs w:val="18"/>
              </w:rPr>
              <w:t xml:space="preserve">GR 31.1(l)(6)  </w:t>
            </w:r>
            <w:r w:rsidRPr="00600136">
              <w:rPr>
                <w:rFonts w:cstheme="minorHAnsi"/>
                <w:sz w:val="18"/>
                <w:szCs w:val="18"/>
              </w:rPr>
              <w:t>Documents related to an attorney’s request for a trial or appellate court defense expert, investigator, or other services, any report or findings submitted to the attorney or court or judicial agency by the expert, investigator, or other service provider, and the invoicing of the expert, investigator or other service provider during the pendency of the case in any court</w:t>
            </w:r>
            <w:r>
              <w:rPr>
                <w:rFonts w:cstheme="minorHAnsi"/>
                <w:sz w:val="18"/>
                <w:szCs w:val="18"/>
              </w:rPr>
              <w:t xml:space="preserve"> are exempt</w:t>
            </w:r>
            <w:r w:rsidRPr="00600136">
              <w:rPr>
                <w:rFonts w:cstheme="minorHAnsi"/>
                <w:sz w:val="18"/>
                <w:szCs w:val="18"/>
              </w:rPr>
              <w:t>.  Payment records are not exempt, provided that they do not include medical records, attorney work product, information protected by attorney-client privilege, information sealed by a court, or otherwise exempt information</w:t>
            </w:r>
            <w:r w:rsidR="001B273F">
              <w:rPr>
                <w:rFonts w:cstheme="minorHAnsi"/>
                <w:sz w:val="18"/>
                <w:szCs w:val="18"/>
              </w:rPr>
              <w:t>.</w:t>
            </w:r>
          </w:p>
        </w:tc>
        <w:tc>
          <w:tcPr>
            <w:tcW w:w="3870" w:type="dxa"/>
          </w:tcPr>
          <w:p w:rsidR="00600136" w:rsidRDefault="00600136" w:rsidP="00526A5B">
            <w:pPr>
              <w:rPr>
                <w:rFonts w:cstheme="minorHAnsi"/>
                <w:sz w:val="18"/>
                <w:szCs w:val="18"/>
              </w:rPr>
            </w:pPr>
            <w:r>
              <w:rPr>
                <w:rFonts w:cstheme="minorHAnsi"/>
                <w:sz w:val="18"/>
                <w:szCs w:val="18"/>
              </w:rPr>
              <w:t xml:space="preserve">Report or finding submitted to an attorney or court or judicial agency by </w:t>
            </w:r>
            <w:r w:rsidR="00976F98">
              <w:rPr>
                <w:rFonts w:cstheme="minorHAnsi"/>
                <w:sz w:val="18"/>
                <w:szCs w:val="18"/>
              </w:rPr>
              <w:t>a trial or appellate court defense expert, investigator, or other service provider</w:t>
            </w:r>
          </w:p>
        </w:tc>
      </w:tr>
      <w:tr w:rsidR="00976F98" w:rsidRPr="00C1718B" w:rsidTr="00526A5B">
        <w:trPr>
          <w:cantSplit/>
        </w:trPr>
        <w:tc>
          <w:tcPr>
            <w:tcW w:w="722" w:type="dxa"/>
          </w:tcPr>
          <w:p w:rsidR="00976F98" w:rsidRDefault="00976F98" w:rsidP="00526A5B">
            <w:pPr>
              <w:rPr>
                <w:rFonts w:cstheme="minorHAnsi"/>
                <w:sz w:val="18"/>
                <w:szCs w:val="18"/>
              </w:rPr>
            </w:pPr>
            <w:r>
              <w:rPr>
                <w:rFonts w:cstheme="minorHAnsi"/>
                <w:sz w:val="18"/>
                <w:szCs w:val="18"/>
              </w:rPr>
              <w:t>65c</w:t>
            </w:r>
          </w:p>
        </w:tc>
        <w:tc>
          <w:tcPr>
            <w:tcW w:w="10096" w:type="dxa"/>
          </w:tcPr>
          <w:p w:rsidR="00976F98" w:rsidRDefault="00976F98" w:rsidP="00526A5B">
            <w:pPr>
              <w:rPr>
                <w:rFonts w:cstheme="minorHAnsi"/>
                <w:sz w:val="18"/>
                <w:szCs w:val="18"/>
              </w:rPr>
            </w:pPr>
            <w:r w:rsidRPr="00976F98">
              <w:rPr>
                <w:rFonts w:cstheme="minorHAnsi"/>
                <w:sz w:val="18"/>
                <w:szCs w:val="18"/>
              </w:rPr>
              <w:t>GR 31.1(l)(6)  Documents related to an attorney’s request for a trial or appellate court defense expert, investigator, or other services, any report or findings submitted to the attorney or court or judicial agency by the expert, investigator, or other service provider, and the invoicing of the expert, investigator or other service provider during the pendency of the case in any court are exempt.  Payment records are not exempt, provided that they do not include medical records, attorney work product, information protected by attorney-client privilege, information sealed by a court, or otherwise exempt information</w:t>
            </w:r>
            <w:r w:rsidR="001B273F">
              <w:rPr>
                <w:rFonts w:cstheme="minorHAnsi"/>
                <w:sz w:val="18"/>
                <w:szCs w:val="18"/>
              </w:rPr>
              <w:t>.</w:t>
            </w:r>
          </w:p>
        </w:tc>
        <w:tc>
          <w:tcPr>
            <w:tcW w:w="3870" w:type="dxa"/>
          </w:tcPr>
          <w:p w:rsidR="00976F98" w:rsidRDefault="00976F98" w:rsidP="00526A5B">
            <w:pPr>
              <w:rPr>
                <w:rFonts w:cstheme="minorHAnsi"/>
                <w:sz w:val="18"/>
                <w:szCs w:val="18"/>
              </w:rPr>
            </w:pPr>
            <w:r>
              <w:rPr>
                <w:rFonts w:cstheme="minorHAnsi"/>
                <w:sz w:val="18"/>
                <w:szCs w:val="18"/>
              </w:rPr>
              <w:t>Invoice records of a trial or appellate court defense expert, investigator, or other service provider</w:t>
            </w:r>
          </w:p>
        </w:tc>
      </w:tr>
      <w:tr w:rsidR="00976F98" w:rsidRPr="00C1718B" w:rsidTr="00526A5B">
        <w:trPr>
          <w:cantSplit/>
        </w:trPr>
        <w:tc>
          <w:tcPr>
            <w:tcW w:w="722" w:type="dxa"/>
          </w:tcPr>
          <w:p w:rsidR="00976F98" w:rsidRDefault="00976F98" w:rsidP="00526A5B">
            <w:pPr>
              <w:rPr>
                <w:rFonts w:cstheme="minorHAnsi"/>
                <w:sz w:val="18"/>
                <w:szCs w:val="18"/>
              </w:rPr>
            </w:pPr>
            <w:r>
              <w:rPr>
                <w:rFonts w:cstheme="minorHAnsi"/>
                <w:sz w:val="18"/>
                <w:szCs w:val="18"/>
              </w:rPr>
              <w:t>65d</w:t>
            </w:r>
          </w:p>
        </w:tc>
        <w:tc>
          <w:tcPr>
            <w:tcW w:w="10096" w:type="dxa"/>
          </w:tcPr>
          <w:p w:rsidR="00976F98" w:rsidRDefault="00976F98" w:rsidP="00526A5B">
            <w:pPr>
              <w:rPr>
                <w:rFonts w:cstheme="minorHAnsi"/>
                <w:sz w:val="18"/>
                <w:szCs w:val="18"/>
              </w:rPr>
            </w:pPr>
            <w:r w:rsidRPr="00976F98">
              <w:rPr>
                <w:rFonts w:cstheme="minorHAnsi"/>
                <w:sz w:val="18"/>
                <w:szCs w:val="18"/>
              </w:rPr>
              <w:t>GR 31.1(l)(6)  Documents related to an attorney’s request for a trial or appellate court defense expert, investigator, or other services, any report or findings submitted to the attorney or court or judicial agency by the expert, investigator, or other service provider, and the invoicing of the expert, investigator or other service provider during the pendency of the case in any court are exempt.  Payment records are not exempt, provided that they do not include medical records, attorney work product, information protected by attorney-client privilege, information sealed by a court, or otherwise exempt information</w:t>
            </w:r>
            <w:r w:rsidR="001B273F">
              <w:rPr>
                <w:rFonts w:cstheme="minorHAnsi"/>
                <w:sz w:val="18"/>
                <w:szCs w:val="18"/>
              </w:rPr>
              <w:t>.</w:t>
            </w:r>
          </w:p>
        </w:tc>
        <w:tc>
          <w:tcPr>
            <w:tcW w:w="3870" w:type="dxa"/>
          </w:tcPr>
          <w:p w:rsidR="00976F98" w:rsidRDefault="00976F98" w:rsidP="00526A5B">
            <w:pPr>
              <w:rPr>
                <w:rFonts w:cstheme="minorHAnsi"/>
                <w:sz w:val="18"/>
                <w:szCs w:val="18"/>
              </w:rPr>
            </w:pPr>
            <w:r>
              <w:rPr>
                <w:rFonts w:cstheme="minorHAnsi"/>
                <w:sz w:val="18"/>
                <w:szCs w:val="18"/>
              </w:rPr>
              <w:t>Payment records of a trial or appellate court defense expert</w:t>
            </w:r>
            <w:r w:rsidR="006E309E">
              <w:rPr>
                <w:rFonts w:cstheme="minorHAnsi"/>
                <w:sz w:val="18"/>
                <w:szCs w:val="18"/>
              </w:rPr>
              <w:t>, investigator, or other service provider</w:t>
            </w:r>
            <w:r>
              <w:rPr>
                <w:rFonts w:cstheme="minorHAnsi"/>
                <w:sz w:val="18"/>
                <w:szCs w:val="18"/>
              </w:rPr>
              <w:t xml:space="preserve"> that includes medical records</w:t>
            </w:r>
          </w:p>
        </w:tc>
      </w:tr>
      <w:tr w:rsidR="00976F98" w:rsidRPr="00C1718B" w:rsidTr="00526A5B">
        <w:trPr>
          <w:cantSplit/>
        </w:trPr>
        <w:tc>
          <w:tcPr>
            <w:tcW w:w="722" w:type="dxa"/>
          </w:tcPr>
          <w:p w:rsidR="00976F98" w:rsidRDefault="00976F98" w:rsidP="00526A5B">
            <w:pPr>
              <w:rPr>
                <w:rFonts w:cstheme="minorHAnsi"/>
                <w:sz w:val="18"/>
                <w:szCs w:val="18"/>
              </w:rPr>
            </w:pPr>
            <w:r>
              <w:rPr>
                <w:rFonts w:cstheme="minorHAnsi"/>
                <w:sz w:val="18"/>
                <w:szCs w:val="18"/>
              </w:rPr>
              <w:t>65e</w:t>
            </w:r>
          </w:p>
        </w:tc>
        <w:tc>
          <w:tcPr>
            <w:tcW w:w="10096" w:type="dxa"/>
          </w:tcPr>
          <w:p w:rsidR="00976F98" w:rsidRDefault="00976F98" w:rsidP="005433CF">
            <w:pPr>
              <w:rPr>
                <w:rFonts w:cstheme="minorHAnsi"/>
                <w:sz w:val="18"/>
                <w:szCs w:val="18"/>
              </w:rPr>
            </w:pPr>
            <w:r w:rsidRPr="00976F98">
              <w:rPr>
                <w:rFonts w:cstheme="minorHAnsi"/>
                <w:sz w:val="18"/>
                <w:szCs w:val="18"/>
              </w:rPr>
              <w:t>GR 31.1(l)(6)  Documents related to an attorney’s request for a trial or appellate court defense expert, investigator, or other services, any report or findings submitted to the attorney or court or judicial agency by the expert, investigator, or other service provider, and the invoicing of the expert, investigator or other service provider during the pendency of the case in any court are exempt.  Payment records are not exempt, provided that they do not include medical records, attorney work product, information protected by attorney-client privilege, information sealed by a court, or otherwise exempt information</w:t>
            </w:r>
            <w:r w:rsidR="001B273F">
              <w:rPr>
                <w:rFonts w:cstheme="minorHAnsi"/>
                <w:sz w:val="18"/>
                <w:szCs w:val="18"/>
              </w:rPr>
              <w:t>.</w:t>
            </w:r>
          </w:p>
        </w:tc>
        <w:tc>
          <w:tcPr>
            <w:tcW w:w="3870" w:type="dxa"/>
          </w:tcPr>
          <w:p w:rsidR="00976F98" w:rsidRDefault="00976F98" w:rsidP="005433CF">
            <w:pPr>
              <w:rPr>
                <w:rFonts w:cstheme="minorHAnsi"/>
                <w:sz w:val="18"/>
                <w:szCs w:val="18"/>
              </w:rPr>
            </w:pPr>
            <w:r>
              <w:rPr>
                <w:rFonts w:cstheme="minorHAnsi"/>
                <w:sz w:val="18"/>
                <w:szCs w:val="18"/>
              </w:rPr>
              <w:t xml:space="preserve">Payment records of a trial or appellate court defense </w:t>
            </w:r>
            <w:r w:rsidR="006E309E">
              <w:rPr>
                <w:rFonts w:cstheme="minorHAnsi"/>
                <w:sz w:val="18"/>
                <w:szCs w:val="18"/>
              </w:rPr>
              <w:t>expert, investigator, or other service provider</w:t>
            </w:r>
            <w:r>
              <w:rPr>
                <w:rFonts w:cstheme="minorHAnsi"/>
                <w:sz w:val="18"/>
                <w:szCs w:val="18"/>
              </w:rPr>
              <w:t xml:space="preserve"> that includes attorney work product</w:t>
            </w:r>
          </w:p>
        </w:tc>
      </w:tr>
      <w:tr w:rsidR="00976F98" w:rsidRPr="00C1718B" w:rsidTr="00526A5B">
        <w:trPr>
          <w:cantSplit/>
        </w:trPr>
        <w:tc>
          <w:tcPr>
            <w:tcW w:w="722" w:type="dxa"/>
          </w:tcPr>
          <w:p w:rsidR="00976F98" w:rsidRDefault="00976F98" w:rsidP="00526A5B">
            <w:pPr>
              <w:rPr>
                <w:rFonts w:cstheme="minorHAnsi"/>
                <w:sz w:val="18"/>
                <w:szCs w:val="18"/>
              </w:rPr>
            </w:pPr>
            <w:r>
              <w:rPr>
                <w:rFonts w:cstheme="minorHAnsi"/>
                <w:sz w:val="18"/>
                <w:szCs w:val="18"/>
              </w:rPr>
              <w:t>65f</w:t>
            </w:r>
          </w:p>
        </w:tc>
        <w:tc>
          <w:tcPr>
            <w:tcW w:w="10096" w:type="dxa"/>
          </w:tcPr>
          <w:p w:rsidR="00976F98" w:rsidRDefault="00976F98" w:rsidP="005433CF">
            <w:pPr>
              <w:rPr>
                <w:rFonts w:cstheme="minorHAnsi"/>
                <w:sz w:val="18"/>
                <w:szCs w:val="18"/>
              </w:rPr>
            </w:pPr>
            <w:r w:rsidRPr="00976F98">
              <w:rPr>
                <w:rFonts w:cstheme="minorHAnsi"/>
                <w:sz w:val="18"/>
                <w:szCs w:val="18"/>
              </w:rPr>
              <w:t>GR 31.1(l)(6)  Documents related to an attorney’s request for a trial or appellate court defense expert, investigator, or other services, any report or findings submitted to the attorney or court or judicial agency by the expert, investigator, or other service provider, and the invoicing of the expert, investigator or other service provider during the pendency of the case in any court are exempt.  Payment records are not exempt, provided that they do not include medical records, attorney work product, information protected by attorney-client privilege, information sealed by a court, or otherwise exempt information</w:t>
            </w:r>
            <w:r w:rsidR="001B273F">
              <w:rPr>
                <w:rFonts w:cstheme="minorHAnsi"/>
                <w:sz w:val="18"/>
                <w:szCs w:val="18"/>
              </w:rPr>
              <w:t>.</w:t>
            </w:r>
          </w:p>
        </w:tc>
        <w:tc>
          <w:tcPr>
            <w:tcW w:w="3870" w:type="dxa"/>
          </w:tcPr>
          <w:p w:rsidR="00976F98" w:rsidRDefault="00976F98" w:rsidP="00976F98">
            <w:pPr>
              <w:rPr>
                <w:rFonts w:cstheme="minorHAnsi"/>
                <w:sz w:val="18"/>
                <w:szCs w:val="18"/>
              </w:rPr>
            </w:pPr>
            <w:r>
              <w:rPr>
                <w:rFonts w:cstheme="minorHAnsi"/>
                <w:sz w:val="18"/>
                <w:szCs w:val="18"/>
              </w:rPr>
              <w:t xml:space="preserve">Payment records of a trial or appellate court defense </w:t>
            </w:r>
            <w:r w:rsidR="006E309E">
              <w:rPr>
                <w:rFonts w:cstheme="minorHAnsi"/>
                <w:sz w:val="18"/>
                <w:szCs w:val="18"/>
              </w:rPr>
              <w:t>expert, investigator, or other service provider</w:t>
            </w:r>
            <w:r>
              <w:rPr>
                <w:rFonts w:cstheme="minorHAnsi"/>
                <w:sz w:val="18"/>
                <w:szCs w:val="18"/>
              </w:rPr>
              <w:t xml:space="preserve"> that includes information protected by attorney-client privilege</w:t>
            </w:r>
          </w:p>
        </w:tc>
      </w:tr>
      <w:tr w:rsidR="00976F98" w:rsidRPr="00C1718B" w:rsidTr="00526A5B">
        <w:trPr>
          <w:cantSplit/>
        </w:trPr>
        <w:tc>
          <w:tcPr>
            <w:tcW w:w="722" w:type="dxa"/>
          </w:tcPr>
          <w:p w:rsidR="00976F98" w:rsidRDefault="00976F98" w:rsidP="00526A5B">
            <w:pPr>
              <w:rPr>
                <w:rFonts w:cstheme="minorHAnsi"/>
                <w:sz w:val="18"/>
                <w:szCs w:val="18"/>
              </w:rPr>
            </w:pPr>
            <w:r>
              <w:rPr>
                <w:rFonts w:cstheme="minorHAnsi"/>
                <w:sz w:val="18"/>
                <w:szCs w:val="18"/>
              </w:rPr>
              <w:t>65g</w:t>
            </w:r>
          </w:p>
        </w:tc>
        <w:tc>
          <w:tcPr>
            <w:tcW w:w="10096" w:type="dxa"/>
          </w:tcPr>
          <w:p w:rsidR="00976F98" w:rsidRDefault="00976F98" w:rsidP="005433CF">
            <w:pPr>
              <w:rPr>
                <w:rFonts w:cstheme="minorHAnsi"/>
                <w:sz w:val="18"/>
                <w:szCs w:val="18"/>
              </w:rPr>
            </w:pPr>
            <w:r w:rsidRPr="00976F98">
              <w:rPr>
                <w:rFonts w:cstheme="minorHAnsi"/>
                <w:sz w:val="18"/>
                <w:szCs w:val="18"/>
              </w:rPr>
              <w:t>GR 31.1(l)(6)  Documents related to an attorney’s request for a trial or appellate court defense expert, investigator, or other services, any report or findings submitted to the attorney or court or judicial agency by the expert, investigator, or other service provider, and the invoicing of the expert, investigator or other service provider during the pendency of the case in any court are exempt.  Payment records are not exempt, provided that they do not include medical records, attorney work product, information protected by attorney-client privilege, information sealed by a court, or otherwise exempt information</w:t>
            </w:r>
            <w:r w:rsidR="001B273F">
              <w:rPr>
                <w:rFonts w:cstheme="minorHAnsi"/>
                <w:sz w:val="18"/>
                <w:szCs w:val="18"/>
              </w:rPr>
              <w:t>.</w:t>
            </w:r>
          </w:p>
        </w:tc>
        <w:tc>
          <w:tcPr>
            <w:tcW w:w="3870" w:type="dxa"/>
          </w:tcPr>
          <w:p w:rsidR="00976F98" w:rsidRDefault="00976F98" w:rsidP="00976F98">
            <w:pPr>
              <w:rPr>
                <w:rFonts w:cstheme="minorHAnsi"/>
                <w:sz w:val="18"/>
                <w:szCs w:val="18"/>
              </w:rPr>
            </w:pPr>
            <w:r>
              <w:rPr>
                <w:rFonts w:cstheme="minorHAnsi"/>
                <w:sz w:val="18"/>
                <w:szCs w:val="18"/>
              </w:rPr>
              <w:t xml:space="preserve">Payment records of a trial or appellate court defense </w:t>
            </w:r>
            <w:r w:rsidR="006E309E">
              <w:rPr>
                <w:rFonts w:cstheme="minorHAnsi"/>
                <w:sz w:val="18"/>
                <w:szCs w:val="18"/>
              </w:rPr>
              <w:t>expert, investigator, or other service provider</w:t>
            </w:r>
            <w:r>
              <w:rPr>
                <w:rFonts w:cstheme="minorHAnsi"/>
                <w:sz w:val="18"/>
                <w:szCs w:val="18"/>
              </w:rPr>
              <w:t xml:space="preserve"> that includes information sealed by the court</w:t>
            </w:r>
          </w:p>
        </w:tc>
      </w:tr>
      <w:tr w:rsidR="00976F98" w:rsidRPr="00C1718B" w:rsidTr="00526A5B">
        <w:trPr>
          <w:cantSplit/>
        </w:trPr>
        <w:tc>
          <w:tcPr>
            <w:tcW w:w="722" w:type="dxa"/>
          </w:tcPr>
          <w:p w:rsidR="00976F98" w:rsidRDefault="00976F98" w:rsidP="00526A5B">
            <w:pPr>
              <w:rPr>
                <w:rFonts w:cstheme="minorHAnsi"/>
                <w:sz w:val="18"/>
                <w:szCs w:val="18"/>
              </w:rPr>
            </w:pPr>
            <w:r>
              <w:rPr>
                <w:rFonts w:cstheme="minorHAnsi"/>
                <w:sz w:val="18"/>
                <w:szCs w:val="18"/>
              </w:rPr>
              <w:t>65h</w:t>
            </w:r>
          </w:p>
        </w:tc>
        <w:tc>
          <w:tcPr>
            <w:tcW w:w="10096" w:type="dxa"/>
          </w:tcPr>
          <w:p w:rsidR="00976F98" w:rsidRDefault="00976F98" w:rsidP="005433CF">
            <w:pPr>
              <w:rPr>
                <w:rFonts w:cstheme="minorHAnsi"/>
                <w:sz w:val="18"/>
                <w:szCs w:val="18"/>
              </w:rPr>
            </w:pPr>
            <w:r w:rsidRPr="00976F98">
              <w:rPr>
                <w:rFonts w:cstheme="minorHAnsi"/>
                <w:sz w:val="18"/>
                <w:szCs w:val="18"/>
              </w:rPr>
              <w:t>GR 31.1(l)(6)  Documents related to an attorney’s request for a trial or appellate court defense expert, investigator, or other services, any report or findings submitted to the attorney or court or judicial agency by the expert, investigator, or other service provider, and the invoicing of the expert, investigator or other service provider during the pendency of the case in any court are exempt.  Payment records are not exempt, provided that they do not include medical records, attorney work product, information protected by attorney-client privilege, information sealed by a court, or otherwise exempt information</w:t>
            </w:r>
            <w:r w:rsidR="001B273F">
              <w:rPr>
                <w:rFonts w:cstheme="minorHAnsi"/>
                <w:sz w:val="18"/>
                <w:szCs w:val="18"/>
              </w:rPr>
              <w:t>.</w:t>
            </w:r>
          </w:p>
        </w:tc>
        <w:tc>
          <w:tcPr>
            <w:tcW w:w="3870" w:type="dxa"/>
          </w:tcPr>
          <w:p w:rsidR="00976F98" w:rsidRDefault="00976F98" w:rsidP="00976F98">
            <w:pPr>
              <w:rPr>
                <w:rFonts w:cstheme="minorHAnsi"/>
                <w:sz w:val="18"/>
                <w:szCs w:val="18"/>
              </w:rPr>
            </w:pPr>
            <w:r>
              <w:rPr>
                <w:rFonts w:cstheme="minorHAnsi"/>
                <w:sz w:val="18"/>
                <w:szCs w:val="18"/>
              </w:rPr>
              <w:t xml:space="preserve">Payment records of a trial or appellate court defense </w:t>
            </w:r>
            <w:r w:rsidR="006E309E">
              <w:rPr>
                <w:rFonts w:cstheme="minorHAnsi"/>
                <w:sz w:val="18"/>
                <w:szCs w:val="18"/>
              </w:rPr>
              <w:t>expert, investigator, or other service provider</w:t>
            </w:r>
            <w:r>
              <w:rPr>
                <w:rFonts w:cstheme="minorHAnsi"/>
                <w:sz w:val="18"/>
                <w:szCs w:val="18"/>
              </w:rPr>
              <w:t xml:space="preserve"> that includes otherwise exempt information</w:t>
            </w:r>
          </w:p>
        </w:tc>
      </w:tr>
      <w:tr w:rsidR="00976F98" w:rsidRPr="00C1718B" w:rsidTr="00526A5B">
        <w:trPr>
          <w:cantSplit/>
        </w:trPr>
        <w:tc>
          <w:tcPr>
            <w:tcW w:w="722" w:type="dxa"/>
          </w:tcPr>
          <w:p w:rsidR="00976F98" w:rsidRDefault="00976F98" w:rsidP="00526A5B">
            <w:pPr>
              <w:rPr>
                <w:rFonts w:cstheme="minorHAnsi"/>
                <w:sz w:val="18"/>
                <w:szCs w:val="18"/>
              </w:rPr>
            </w:pPr>
            <w:r>
              <w:rPr>
                <w:rFonts w:cstheme="minorHAnsi"/>
                <w:sz w:val="18"/>
                <w:szCs w:val="18"/>
              </w:rPr>
              <w:t>66a</w:t>
            </w:r>
          </w:p>
        </w:tc>
        <w:tc>
          <w:tcPr>
            <w:tcW w:w="10096" w:type="dxa"/>
          </w:tcPr>
          <w:p w:rsidR="00976F98" w:rsidRDefault="00976F98" w:rsidP="00526A5B">
            <w:pPr>
              <w:rPr>
                <w:rFonts w:cstheme="minorHAnsi"/>
                <w:sz w:val="18"/>
                <w:szCs w:val="18"/>
              </w:rPr>
            </w:pPr>
            <w:r>
              <w:rPr>
                <w:rFonts w:cstheme="minorHAnsi"/>
                <w:sz w:val="18"/>
                <w:szCs w:val="18"/>
              </w:rPr>
              <w:t>GR 31.1(l)(7)  Documents, records, files, investigative notes and reports, including the complaint and the identity of the complainant, associated with a court’s or judicial agency’s internal investigation of a complaint against the court or judicial agency or its contractors during the course of the investigation are exempt.  The outcome of the court’s or judicial agency’s investigation is not exempt</w:t>
            </w:r>
            <w:r w:rsidR="001B273F">
              <w:rPr>
                <w:rFonts w:cstheme="minorHAnsi"/>
                <w:sz w:val="18"/>
                <w:szCs w:val="18"/>
              </w:rPr>
              <w:t>.</w:t>
            </w:r>
          </w:p>
        </w:tc>
        <w:tc>
          <w:tcPr>
            <w:tcW w:w="3870" w:type="dxa"/>
          </w:tcPr>
          <w:p w:rsidR="00976F98" w:rsidRDefault="00976F98" w:rsidP="003E3AC4">
            <w:pPr>
              <w:rPr>
                <w:rFonts w:cstheme="minorHAnsi"/>
                <w:sz w:val="18"/>
                <w:szCs w:val="18"/>
              </w:rPr>
            </w:pPr>
            <w:r>
              <w:rPr>
                <w:rFonts w:cstheme="minorHAnsi"/>
                <w:sz w:val="18"/>
                <w:szCs w:val="18"/>
              </w:rPr>
              <w:t xml:space="preserve">Investigative records related to an open internal investigation of a </w:t>
            </w:r>
            <w:r w:rsidR="003E3AC4">
              <w:rPr>
                <w:rFonts w:cstheme="minorHAnsi"/>
                <w:sz w:val="18"/>
                <w:szCs w:val="18"/>
              </w:rPr>
              <w:t xml:space="preserve">City </w:t>
            </w:r>
            <w:r>
              <w:rPr>
                <w:rFonts w:cstheme="minorHAnsi"/>
                <w:sz w:val="18"/>
                <w:szCs w:val="18"/>
              </w:rPr>
              <w:t>employee</w:t>
            </w:r>
          </w:p>
        </w:tc>
      </w:tr>
      <w:tr w:rsidR="00976F98" w:rsidRPr="00C1718B" w:rsidTr="00526A5B">
        <w:trPr>
          <w:cantSplit/>
        </w:trPr>
        <w:tc>
          <w:tcPr>
            <w:tcW w:w="722" w:type="dxa"/>
          </w:tcPr>
          <w:p w:rsidR="00976F98" w:rsidRDefault="00976F98" w:rsidP="00526A5B">
            <w:pPr>
              <w:rPr>
                <w:rFonts w:cstheme="minorHAnsi"/>
                <w:sz w:val="18"/>
                <w:szCs w:val="18"/>
              </w:rPr>
            </w:pPr>
            <w:r>
              <w:rPr>
                <w:rFonts w:cstheme="minorHAnsi"/>
                <w:sz w:val="18"/>
                <w:szCs w:val="18"/>
              </w:rPr>
              <w:t>66b</w:t>
            </w:r>
          </w:p>
        </w:tc>
        <w:tc>
          <w:tcPr>
            <w:tcW w:w="10096" w:type="dxa"/>
          </w:tcPr>
          <w:p w:rsidR="00976F98" w:rsidRDefault="00976F98" w:rsidP="005433CF">
            <w:pPr>
              <w:rPr>
                <w:rFonts w:cstheme="minorHAnsi"/>
                <w:sz w:val="18"/>
                <w:szCs w:val="18"/>
              </w:rPr>
            </w:pPr>
            <w:r>
              <w:rPr>
                <w:rFonts w:cstheme="minorHAnsi"/>
                <w:sz w:val="18"/>
                <w:szCs w:val="18"/>
              </w:rPr>
              <w:t>GR 31.1(l)(7)  Documents, records, files, investigative notes and reports, including the complaint and the identity of the complainant, associated with a court’s or judicial agency’s internal investigation of a complaint against the court or judicial agency or its contractors during the course of the investigation are exempt.  The outcome of the court’s or judicial agency’s investigation is not exempt</w:t>
            </w:r>
            <w:r w:rsidR="001B273F">
              <w:rPr>
                <w:rFonts w:cstheme="minorHAnsi"/>
                <w:sz w:val="18"/>
                <w:szCs w:val="18"/>
              </w:rPr>
              <w:t>.</w:t>
            </w:r>
          </w:p>
        </w:tc>
        <w:tc>
          <w:tcPr>
            <w:tcW w:w="3870" w:type="dxa"/>
          </w:tcPr>
          <w:p w:rsidR="00976F98" w:rsidRDefault="00976F98" w:rsidP="003E3AC4">
            <w:pPr>
              <w:rPr>
                <w:rFonts w:cstheme="minorHAnsi"/>
                <w:sz w:val="18"/>
                <w:szCs w:val="18"/>
              </w:rPr>
            </w:pPr>
            <w:r w:rsidRPr="00BE4E72">
              <w:rPr>
                <w:rFonts w:cstheme="minorHAnsi"/>
                <w:sz w:val="18"/>
                <w:szCs w:val="18"/>
              </w:rPr>
              <w:t xml:space="preserve">Investigative records related to an open internal investigation of a </w:t>
            </w:r>
            <w:r w:rsidR="003E3AC4">
              <w:rPr>
                <w:rFonts w:cstheme="minorHAnsi"/>
                <w:sz w:val="18"/>
                <w:szCs w:val="18"/>
              </w:rPr>
              <w:t xml:space="preserve">City </w:t>
            </w:r>
            <w:r>
              <w:rPr>
                <w:rFonts w:cstheme="minorHAnsi"/>
                <w:sz w:val="18"/>
                <w:szCs w:val="18"/>
              </w:rPr>
              <w:t>contractor</w:t>
            </w:r>
          </w:p>
        </w:tc>
      </w:tr>
      <w:tr w:rsidR="001B273F" w:rsidRPr="00C1718B" w:rsidTr="00526A5B">
        <w:trPr>
          <w:cantSplit/>
        </w:trPr>
        <w:tc>
          <w:tcPr>
            <w:tcW w:w="722" w:type="dxa"/>
          </w:tcPr>
          <w:p w:rsidR="001B273F" w:rsidRDefault="001B273F" w:rsidP="00526A5B">
            <w:pPr>
              <w:rPr>
                <w:rFonts w:cstheme="minorHAnsi"/>
                <w:sz w:val="18"/>
                <w:szCs w:val="18"/>
              </w:rPr>
            </w:pPr>
            <w:r>
              <w:rPr>
                <w:rFonts w:cstheme="minorHAnsi"/>
                <w:sz w:val="18"/>
                <w:szCs w:val="18"/>
              </w:rPr>
              <w:t>67</w:t>
            </w:r>
          </w:p>
        </w:tc>
        <w:tc>
          <w:tcPr>
            <w:tcW w:w="10096" w:type="dxa"/>
          </w:tcPr>
          <w:p w:rsidR="001B273F" w:rsidRDefault="001B273F" w:rsidP="005433CF">
            <w:pPr>
              <w:rPr>
                <w:rFonts w:cstheme="minorHAnsi"/>
                <w:sz w:val="18"/>
                <w:szCs w:val="18"/>
              </w:rPr>
            </w:pPr>
            <w:r>
              <w:rPr>
                <w:rFonts w:cstheme="minorHAnsi"/>
                <w:sz w:val="18"/>
                <w:szCs w:val="18"/>
              </w:rPr>
              <w:t>GR 31.1(l)(9)  Family court mediation files are exempt.</w:t>
            </w:r>
          </w:p>
        </w:tc>
        <w:tc>
          <w:tcPr>
            <w:tcW w:w="3870" w:type="dxa"/>
          </w:tcPr>
          <w:p w:rsidR="001B273F" w:rsidRDefault="001B273F" w:rsidP="00526A5B">
            <w:pPr>
              <w:rPr>
                <w:rFonts w:cstheme="minorHAnsi"/>
                <w:sz w:val="18"/>
                <w:szCs w:val="18"/>
              </w:rPr>
            </w:pPr>
            <w:r>
              <w:rPr>
                <w:rFonts w:cstheme="minorHAnsi"/>
                <w:sz w:val="18"/>
                <w:szCs w:val="18"/>
              </w:rPr>
              <w:t>Family court mediation records</w:t>
            </w:r>
          </w:p>
        </w:tc>
      </w:tr>
      <w:tr w:rsidR="005A3D3D" w:rsidRPr="00C1718B" w:rsidTr="00526A5B">
        <w:trPr>
          <w:cantSplit/>
        </w:trPr>
        <w:tc>
          <w:tcPr>
            <w:tcW w:w="722" w:type="dxa"/>
          </w:tcPr>
          <w:p w:rsidR="005A3D3D" w:rsidRDefault="001B273F" w:rsidP="00526A5B">
            <w:pPr>
              <w:rPr>
                <w:rFonts w:cstheme="minorHAnsi"/>
                <w:sz w:val="18"/>
                <w:szCs w:val="18"/>
              </w:rPr>
            </w:pPr>
            <w:r>
              <w:rPr>
                <w:rFonts w:cstheme="minorHAnsi"/>
                <w:sz w:val="18"/>
                <w:szCs w:val="18"/>
              </w:rPr>
              <w:lastRenderedPageBreak/>
              <w:t>68</w:t>
            </w:r>
          </w:p>
        </w:tc>
        <w:tc>
          <w:tcPr>
            <w:tcW w:w="10096" w:type="dxa"/>
          </w:tcPr>
          <w:p w:rsidR="005A3D3D" w:rsidRDefault="001B273F" w:rsidP="005433CF">
            <w:pPr>
              <w:rPr>
                <w:rFonts w:cstheme="minorHAnsi"/>
                <w:sz w:val="18"/>
                <w:szCs w:val="18"/>
              </w:rPr>
            </w:pPr>
            <w:r>
              <w:rPr>
                <w:rFonts w:cstheme="minorHAnsi"/>
                <w:sz w:val="18"/>
                <w:szCs w:val="18"/>
              </w:rPr>
              <w:t>GR 31.1(l)(10)  Juvenile court probation files are exempt.</w:t>
            </w:r>
          </w:p>
        </w:tc>
        <w:tc>
          <w:tcPr>
            <w:tcW w:w="3870" w:type="dxa"/>
          </w:tcPr>
          <w:p w:rsidR="005A3D3D" w:rsidRDefault="001B273F" w:rsidP="00526A5B">
            <w:pPr>
              <w:rPr>
                <w:rFonts w:cstheme="minorHAnsi"/>
                <w:sz w:val="18"/>
                <w:szCs w:val="18"/>
              </w:rPr>
            </w:pPr>
            <w:r>
              <w:rPr>
                <w:rFonts w:cstheme="minorHAnsi"/>
                <w:sz w:val="18"/>
                <w:szCs w:val="18"/>
              </w:rPr>
              <w:t>Juvenile court probation records</w:t>
            </w:r>
          </w:p>
        </w:tc>
      </w:tr>
      <w:tr w:rsidR="00976F98" w:rsidRPr="00C1718B" w:rsidTr="00526A5B">
        <w:trPr>
          <w:cantSplit/>
        </w:trPr>
        <w:tc>
          <w:tcPr>
            <w:tcW w:w="722" w:type="dxa"/>
          </w:tcPr>
          <w:p w:rsidR="00976F98" w:rsidRDefault="001B273F" w:rsidP="00526A5B">
            <w:pPr>
              <w:rPr>
                <w:rFonts w:cstheme="minorHAnsi"/>
                <w:sz w:val="18"/>
                <w:szCs w:val="18"/>
              </w:rPr>
            </w:pPr>
            <w:r>
              <w:rPr>
                <w:rFonts w:cstheme="minorHAnsi"/>
                <w:sz w:val="18"/>
                <w:szCs w:val="18"/>
              </w:rPr>
              <w:t>69a</w:t>
            </w:r>
          </w:p>
        </w:tc>
        <w:tc>
          <w:tcPr>
            <w:tcW w:w="10096" w:type="dxa"/>
          </w:tcPr>
          <w:p w:rsidR="00976F98" w:rsidRDefault="00976F98" w:rsidP="005433CF">
            <w:pPr>
              <w:rPr>
                <w:rFonts w:cstheme="minorHAnsi"/>
                <w:sz w:val="18"/>
                <w:szCs w:val="18"/>
              </w:rPr>
            </w:pPr>
            <w:r>
              <w:rPr>
                <w:rFonts w:cstheme="minorHAnsi"/>
                <w:sz w:val="18"/>
                <w:szCs w:val="18"/>
              </w:rPr>
              <w:t>GR 31.1(l)(11)  Those portions of records containing specific and unique vulnerability assessments or specific and unique emergency and escape response plans, the disclosure of which would have a substantial likelihood of threatening the security of a judicial facility or any individual’s safety.</w:t>
            </w:r>
          </w:p>
        </w:tc>
        <w:tc>
          <w:tcPr>
            <w:tcW w:w="3870" w:type="dxa"/>
          </w:tcPr>
          <w:p w:rsidR="00976F98" w:rsidRPr="00BE4E72" w:rsidRDefault="00976F98" w:rsidP="00526A5B">
            <w:pPr>
              <w:rPr>
                <w:rFonts w:cstheme="minorHAnsi"/>
                <w:sz w:val="18"/>
                <w:szCs w:val="18"/>
              </w:rPr>
            </w:pPr>
            <w:r>
              <w:rPr>
                <w:rFonts w:cstheme="minorHAnsi"/>
                <w:sz w:val="18"/>
                <w:szCs w:val="18"/>
              </w:rPr>
              <w:t>Specific and unique vulnerability assessment, the disclosure of which would have a substantial likelihood of threatening the security of a judicial facility</w:t>
            </w:r>
          </w:p>
        </w:tc>
      </w:tr>
      <w:tr w:rsidR="00976F98" w:rsidRPr="00C1718B" w:rsidTr="00526A5B">
        <w:trPr>
          <w:cantSplit/>
        </w:trPr>
        <w:tc>
          <w:tcPr>
            <w:tcW w:w="722" w:type="dxa"/>
          </w:tcPr>
          <w:p w:rsidR="00976F98" w:rsidRDefault="001B273F" w:rsidP="00526A5B">
            <w:pPr>
              <w:rPr>
                <w:rFonts w:cstheme="minorHAnsi"/>
                <w:sz w:val="18"/>
                <w:szCs w:val="18"/>
              </w:rPr>
            </w:pPr>
            <w:r>
              <w:rPr>
                <w:rFonts w:cstheme="minorHAnsi"/>
                <w:sz w:val="18"/>
                <w:szCs w:val="18"/>
              </w:rPr>
              <w:t>69b</w:t>
            </w:r>
          </w:p>
        </w:tc>
        <w:tc>
          <w:tcPr>
            <w:tcW w:w="10096" w:type="dxa"/>
          </w:tcPr>
          <w:p w:rsidR="00976F98" w:rsidRDefault="00976F98" w:rsidP="005433CF">
            <w:pPr>
              <w:rPr>
                <w:rFonts w:cstheme="minorHAnsi"/>
                <w:sz w:val="18"/>
                <w:szCs w:val="18"/>
              </w:rPr>
            </w:pPr>
            <w:r>
              <w:rPr>
                <w:rFonts w:cstheme="minorHAnsi"/>
                <w:sz w:val="18"/>
                <w:szCs w:val="18"/>
              </w:rPr>
              <w:t>GR 31.1(l)(11)  Those portions of records containing specific and unique vulnerability assessments or specific and unique emergency and escape response plans, the disclosure of which would have a substantial likelihood of threatening the security of a judicial facility or any individual’s safety.</w:t>
            </w:r>
          </w:p>
        </w:tc>
        <w:tc>
          <w:tcPr>
            <w:tcW w:w="3870" w:type="dxa"/>
          </w:tcPr>
          <w:p w:rsidR="00976F98" w:rsidRDefault="00976F98" w:rsidP="00B81FA6">
            <w:pPr>
              <w:rPr>
                <w:rFonts w:cstheme="minorHAnsi"/>
                <w:sz w:val="18"/>
                <w:szCs w:val="18"/>
              </w:rPr>
            </w:pPr>
            <w:r>
              <w:rPr>
                <w:rFonts w:cstheme="minorHAnsi"/>
                <w:sz w:val="18"/>
                <w:szCs w:val="18"/>
              </w:rPr>
              <w:t xml:space="preserve">Specific and unique vulnerability assessment, the disclosure of which would have a substantial likelihood of threatening an individual’s safety </w:t>
            </w:r>
          </w:p>
        </w:tc>
      </w:tr>
      <w:tr w:rsidR="00976F98" w:rsidRPr="00C1718B" w:rsidTr="00526A5B">
        <w:trPr>
          <w:cantSplit/>
        </w:trPr>
        <w:tc>
          <w:tcPr>
            <w:tcW w:w="722" w:type="dxa"/>
          </w:tcPr>
          <w:p w:rsidR="00976F98" w:rsidRDefault="001B273F" w:rsidP="00526A5B">
            <w:pPr>
              <w:rPr>
                <w:rFonts w:cstheme="minorHAnsi"/>
                <w:sz w:val="18"/>
                <w:szCs w:val="18"/>
              </w:rPr>
            </w:pPr>
            <w:r>
              <w:rPr>
                <w:rFonts w:cstheme="minorHAnsi"/>
                <w:sz w:val="18"/>
                <w:szCs w:val="18"/>
              </w:rPr>
              <w:t>69</w:t>
            </w:r>
            <w:r w:rsidR="00976F98">
              <w:rPr>
                <w:rFonts w:cstheme="minorHAnsi"/>
                <w:sz w:val="18"/>
                <w:szCs w:val="18"/>
              </w:rPr>
              <w:t>c</w:t>
            </w:r>
          </w:p>
        </w:tc>
        <w:tc>
          <w:tcPr>
            <w:tcW w:w="10096" w:type="dxa"/>
          </w:tcPr>
          <w:p w:rsidR="00976F98" w:rsidRDefault="00976F98" w:rsidP="005433CF">
            <w:pPr>
              <w:rPr>
                <w:rFonts w:cstheme="minorHAnsi"/>
                <w:sz w:val="18"/>
                <w:szCs w:val="18"/>
              </w:rPr>
            </w:pPr>
            <w:r>
              <w:rPr>
                <w:rFonts w:cstheme="minorHAnsi"/>
                <w:sz w:val="18"/>
                <w:szCs w:val="18"/>
              </w:rPr>
              <w:t>GR 31.1(l)(11)  Those portions of records containing specific and unique vulnerability assessments or specific and unique emergency and escape response plans, the disclosure of which would have a substantial likelihood of threatening the security of a judicial facility or any individual’s safety.</w:t>
            </w:r>
          </w:p>
        </w:tc>
        <w:tc>
          <w:tcPr>
            <w:tcW w:w="3870" w:type="dxa"/>
          </w:tcPr>
          <w:p w:rsidR="00976F98" w:rsidRPr="00BE4E72" w:rsidRDefault="00976F98" w:rsidP="00BE4E72">
            <w:pPr>
              <w:rPr>
                <w:rFonts w:cstheme="minorHAnsi"/>
                <w:sz w:val="18"/>
                <w:szCs w:val="18"/>
              </w:rPr>
            </w:pPr>
            <w:r>
              <w:rPr>
                <w:rFonts w:cstheme="minorHAnsi"/>
                <w:sz w:val="18"/>
                <w:szCs w:val="18"/>
              </w:rPr>
              <w:t>Specific and unique emergency and escape response plans, the disclosure of which would have a substantial likelihood of threatening the security of a judicial facility</w:t>
            </w:r>
          </w:p>
        </w:tc>
      </w:tr>
      <w:tr w:rsidR="00976F98" w:rsidRPr="00C1718B" w:rsidTr="00526A5B">
        <w:trPr>
          <w:cantSplit/>
        </w:trPr>
        <w:tc>
          <w:tcPr>
            <w:tcW w:w="722" w:type="dxa"/>
          </w:tcPr>
          <w:p w:rsidR="00976F98" w:rsidRDefault="001B273F" w:rsidP="00526A5B">
            <w:pPr>
              <w:rPr>
                <w:rFonts w:cstheme="minorHAnsi"/>
                <w:sz w:val="18"/>
                <w:szCs w:val="18"/>
              </w:rPr>
            </w:pPr>
            <w:r>
              <w:rPr>
                <w:rFonts w:cstheme="minorHAnsi"/>
                <w:sz w:val="18"/>
                <w:szCs w:val="18"/>
              </w:rPr>
              <w:t>69</w:t>
            </w:r>
            <w:r w:rsidR="00976F98">
              <w:rPr>
                <w:rFonts w:cstheme="minorHAnsi"/>
                <w:sz w:val="18"/>
                <w:szCs w:val="18"/>
              </w:rPr>
              <w:t>d</w:t>
            </w:r>
          </w:p>
        </w:tc>
        <w:tc>
          <w:tcPr>
            <w:tcW w:w="10096" w:type="dxa"/>
          </w:tcPr>
          <w:p w:rsidR="00976F98" w:rsidRDefault="00976F98" w:rsidP="005433CF">
            <w:pPr>
              <w:rPr>
                <w:rFonts w:cstheme="minorHAnsi"/>
                <w:sz w:val="18"/>
                <w:szCs w:val="18"/>
              </w:rPr>
            </w:pPr>
            <w:r>
              <w:rPr>
                <w:rFonts w:cstheme="minorHAnsi"/>
                <w:sz w:val="18"/>
                <w:szCs w:val="18"/>
              </w:rPr>
              <w:t>GR 31.1(l)(11)  Those portions of records containing specific and unique vulnerability assessments or specific and unique emergency and escape response plans, the disclosure of which would have a substantial likelihood of threatening the security of a judicial facility or any individual’s safety.</w:t>
            </w:r>
          </w:p>
        </w:tc>
        <w:tc>
          <w:tcPr>
            <w:tcW w:w="3870" w:type="dxa"/>
          </w:tcPr>
          <w:p w:rsidR="00976F98" w:rsidRDefault="00976F98" w:rsidP="005433CF">
            <w:pPr>
              <w:rPr>
                <w:rFonts w:cstheme="minorHAnsi"/>
                <w:sz w:val="18"/>
                <w:szCs w:val="18"/>
              </w:rPr>
            </w:pPr>
            <w:r>
              <w:rPr>
                <w:rFonts w:cstheme="minorHAnsi"/>
                <w:sz w:val="18"/>
                <w:szCs w:val="18"/>
              </w:rPr>
              <w:t>Specific and unique emergency and escape response plans, the disclosure of which would have a substantial likelihood of threatening an individual’s safety</w:t>
            </w:r>
          </w:p>
        </w:tc>
      </w:tr>
      <w:tr w:rsidR="001B273F" w:rsidRPr="00C1718B" w:rsidTr="00526A5B">
        <w:trPr>
          <w:cantSplit/>
        </w:trPr>
        <w:tc>
          <w:tcPr>
            <w:tcW w:w="722" w:type="dxa"/>
          </w:tcPr>
          <w:p w:rsidR="001B273F" w:rsidRDefault="001B273F" w:rsidP="00526A5B">
            <w:pPr>
              <w:rPr>
                <w:rFonts w:cstheme="minorHAnsi"/>
                <w:sz w:val="18"/>
                <w:szCs w:val="18"/>
              </w:rPr>
            </w:pPr>
            <w:r>
              <w:rPr>
                <w:rFonts w:cstheme="minorHAnsi"/>
                <w:sz w:val="18"/>
                <w:szCs w:val="18"/>
              </w:rPr>
              <w:t>70a</w:t>
            </w:r>
          </w:p>
        </w:tc>
        <w:tc>
          <w:tcPr>
            <w:tcW w:w="10096" w:type="dxa"/>
          </w:tcPr>
          <w:p w:rsidR="001B273F" w:rsidRDefault="001B273F" w:rsidP="005433CF">
            <w:pPr>
              <w:rPr>
                <w:rFonts w:cstheme="minorHAnsi"/>
                <w:sz w:val="18"/>
                <w:szCs w:val="18"/>
              </w:rPr>
            </w:pPr>
            <w:r w:rsidRPr="001B273F">
              <w:rPr>
                <w:rFonts w:cstheme="minorHAnsi"/>
                <w:sz w:val="18"/>
                <w:szCs w:val="18"/>
              </w:rPr>
              <w:t>Investigative records compiled by the</w:t>
            </w:r>
            <w:r>
              <w:rPr>
                <w:rFonts w:cstheme="minorHAnsi"/>
                <w:sz w:val="18"/>
                <w:szCs w:val="18"/>
              </w:rPr>
              <w:t xml:space="preserve"> Certified Professional Guardian</w:t>
            </w:r>
            <w:r w:rsidRPr="001B273F">
              <w:rPr>
                <w:rFonts w:cstheme="minorHAnsi"/>
                <w:sz w:val="18"/>
                <w:szCs w:val="18"/>
              </w:rPr>
              <w:t xml:space="preserve"> Board as a result of an investigation conducted by the Board as part of the application process, while a disciplinary investigation is in process under the Board’s rules and regulations, or as a result of any other investigation conducted by the Board while an investigation is in process.  Investigative records related to a grievance become open to public inspection once the investigation is completed.  </w:t>
            </w:r>
          </w:p>
        </w:tc>
        <w:tc>
          <w:tcPr>
            <w:tcW w:w="3870" w:type="dxa"/>
          </w:tcPr>
          <w:p w:rsidR="001B273F" w:rsidRDefault="001B273F" w:rsidP="005433CF">
            <w:pPr>
              <w:rPr>
                <w:rFonts w:cstheme="minorHAnsi"/>
                <w:sz w:val="18"/>
                <w:szCs w:val="18"/>
              </w:rPr>
            </w:pPr>
            <w:r>
              <w:rPr>
                <w:rFonts w:cstheme="minorHAnsi"/>
                <w:sz w:val="18"/>
                <w:szCs w:val="18"/>
              </w:rPr>
              <w:t>Records related to an open investigation by the Certified Professional Guardian Board</w:t>
            </w:r>
          </w:p>
        </w:tc>
      </w:tr>
      <w:tr w:rsidR="001B273F" w:rsidRPr="00C1718B" w:rsidTr="00526A5B">
        <w:trPr>
          <w:cantSplit/>
        </w:trPr>
        <w:tc>
          <w:tcPr>
            <w:tcW w:w="722" w:type="dxa"/>
          </w:tcPr>
          <w:p w:rsidR="001B273F" w:rsidRDefault="001B273F" w:rsidP="00526A5B">
            <w:pPr>
              <w:rPr>
                <w:rFonts w:cstheme="minorHAnsi"/>
                <w:sz w:val="18"/>
                <w:szCs w:val="18"/>
              </w:rPr>
            </w:pPr>
            <w:r>
              <w:rPr>
                <w:rFonts w:cstheme="minorHAnsi"/>
                <w:sz w:val="18"/>
                <w:szCs w:val="18"/>
              </w:rPr>
              <w:t>70b</w:t>
            </w:r>
          </w:p>
        </w:tc>
        <w:tc>
          <w:tcPr>
            <w:tcW w:w="10096" w:type="dxa"/>
          </w:tcPr>
          <w:p w:rsidR="001B273F" w:rsidRPr="001B273F" w:rsidRDefault="001B273F" w:rsidP="005433CF">
            <w:pPr>
              <w:rPr>
                <w:rFonts w:cstheme="minorHAnsi"/>
                <w:sz w:val="18"/>
                <w:szCs w:val="18"/>
              </w:rPr>
            </w:pPr>
            <w:r w:rsidRPr="001B273F">
              <w:rPr>
                <w:rFonts w:cstheme="minorHAnsi"/>
                <w:sz w:val="18"/>
                <w:szCs w:val="18"/>
              </w:rPr>
              <w:t>Deliberative records compiled by the Board or a panel or committee of the Board as part of a disciplinary process.</w:t>
            </w:r>
          </w:p>
        </w:tc>
        <w:tc>
          <w:tcPr>
            <w:tcW w:w="3870" w:type="dxa"/>
          </w:tcPr>
          <w:p w:rsidR="001B273F" w:rsidRDefault="001B273F" w:rsidP="005433CF">
            <w:pPr>
              <w:rPr>
                <w:rFonts w:cstheme="minorHAnsi"/>
                <w:sz w:val="18"/>
                <w:szCs w:val="18"/>
              </w:rPr>
            </w:pPr>
            <w:r>
              <w:rPr>
                <w:rFonts w:cstheme="minorHAnsi"/>
                <w:sz w:val="18"/>
                <w:szCs w:val="18"/>
              </w:rPr>
              <w:t>Deliberative records compiled by the Certified Professional Guardian Board as part of a disciplinary process</w:t>
            </w:r>
          </w:p>
        </w:tc>
      </w:tr>
    </w:tbl>
    <w:p w:rsidR="00853363" w:rsidRPr="00C1718B" w:rsidRDefault="00853363" w:rsidP="00853363">
      <w:pPr>
        <w:rPr>
          <w:rFonts w:cstheme="minorHAnsi"/>
          <w:sz w:val="18"/>
          <w:szCs w:val="18"/>
        </w:rPr>
      </w:pPr>
    </w:p>
    <w:p w:rsidR="00340E68" w:rsidRPr="00C1718B" w:rsidRDefault="00340E68">
      <w:pPr>
        <w:rPr>
          <w:rFonts w:cstheme="minorHAnsi"/>
          <w:sz w:val="18"/>
          <w:szCs w:val="18"/>
        </w:rPr>
      </w:pPr>
    </w:p>
    <w:sectPr w:rsidR="00340E68" w:rsidRPr="00C1718B" w:rsidSect="007B7CF3">
      <w:pgSz w:w="15840" w:h="12240" w:orient="landscape"/>
      <w:pgMar w:top="720" w:right="720" w:bottom="346" w:left="720" w:header="720" w:footer="720" w:gutter="0"/>
      <w:pgNumType w:start="0"/>
      <w:cols w:space="720"/>
      <w:titlePg/>
      <w:docGrid w:linePitch="360"/>
      <w:sectPrChange w:id="50" w:author="Autumn Fox" w:date="2020-06-23T12:20:00Z">
        <w:sectPr w:rsidR="00340E68" w:rsidRPr="00C1718B" w:rsidSect="007B7CF3">
          <w:pgMar w:top="720" w:right="720" w:bottom="346" w:left="720" w:header="720" w:footer="720" w:gutter="0"/>
          <w:pgNumType w:start="0"/>
          <w:titlePg w:val="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umn Fox">
    <w15:presenceInfo w15:providerId="AD" w15:userId="S::afox@cityofpt.us::8ce71784-496a-45cb-9762-b401768a0a99"/>
  </w15:person>
  <w15:person w15:author="Joanna Sanders">
    <w15:presenceInfo w15:providerId="AD" w15:userId="S-1-5-21-1665271862-908803302-1844936127-1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789"/>
    <w:rsid w:val="00013F0C"/>
    <w:rsid w:val="00020F58"/>
    <w:rsid w:val="000A376C"/>
    <w:rsid w:val="001412E8"/>
    <w:rsid w:val="001B273F"/>
    <w:rsid w:val="001C5D60"/>
    <w:rsid w:val="001C7296"/>
    <w:rsid w:val="001C75D9"/>
    <w:rsid w:val="00220C8B"/>
    <w:rsid w:val="00225894"/>
    <w:rsid w:val="00230D74"/>
    <w:rsid w:val="00247750"/>
    <w:rsid w:val="002A071C"/>
    <w:rsid w:val="003364D5"/>
    <w:rsid w:val="00336EEB"/>
    <w:rsid w:val="00340E68"/>
    <w:rsid w:val="003749A7"/>
    <w:rsid w:val="00386179"/>
    <w:rsid w:val="003B36D5"/>
    <w:rsid w:val="003D3183"/>
    <w:rsid w:val="003D56CC"/>
    <w:rsid w:val="003E3AC4"/>
    <w:rsid w:val="00460B5E"/>
    <w:rsid w:val="004C17FF"/>
    <w:rsid w:val="005015CC"/>
    <w:rsid w:val="00515B17"/>
    <w:rsid w:val="00526A5B"/>
    <w:rsid w:val="00527DD3"/>
    <w:rsid w:val="005433CF"/>
    <w:rsid w:val="0056188C"/>
    <w:rsid w:val="00575062"/>
    <w:rsid w:val="005A3D3D"/>
    <w:rsid w:val="005C082F"/>
    <w:rsid w:val="005D336E"/>
    <w:rsid w:val="00600136"/>
    <w:rsid w:val="00635701"/>
    <w:rsid w:val="00657C43"/>
    <w:rsid w:val="0066020B"/>
    <w:rsid w:val="006763D9"/>
    <w:rsid w:val="006D49F8"/>
    <w:rsid w:val="006E309E"/>
    <w:rsid w:val="00707F8F"/>
    <w:rsid w:val="00777D69"/>
    <w:rsid w:val="007B2CAC"/>
    <w:rsid w:val="007B7CF3"/>
    <w:rsid w:val="007C6704"/>
    <w:rsid w:val="007D4EA7"/>
    <w:rsid w:val="007E3E8D"/>
    <w:rsid w:val="00845FB3"/>
    <w:rsid w:val="00853363"/>
    <w:rsid w:val="00891CAC"/>
    <w:rsid w:val="008A4E71"/>
    <w:rsid w:val="0090739C"/>
    <w:rsid w:val="00927A5B"/>
    <w:rsid w:val="009304B6"/>
    <w:rsid w:val="009673F1"/>
    <w:rsid w:val="00976F98"/>
    <w:rsid w:val="009B1C7C"/>
    <w:rsid w:val="009F3E1D"/>
    <w:rsid w:val="00A363C5"/>
    <w:rsid w:val="00A56A81"/>
    <w:rsid w:val="00A61CC7"/>
    <w:rsid w:val="00AF2E4F"/>
    <w:rsid w:val="00B01F30"/>
    <w:rsid w:val="00B168A4"/>
    <w:rsid w:val="00B24F43"/>
    <w:rsid w:val="00B34832"/>
    <w:rsid w:val="00B40A48"/>
    <w:rsid w:val="00B417DA"/>
    <w:rsid w:val="00B61712"/>
    <w:rsid w:val="00B777A4"/>
    <w:rsid w:val="00B81FA6"/>
    <w:rsid w:val="00BA23A8"/>
    <w:rsid w:val="00BB0F7D"/>
    <w:rsid w:val="00BC68B2"/>
    <w:rsid w:val="00BE4B79"/>
    <w:rsid w:val="00BE4E72"/>
    <w:rsid w:val="00C1718B"/>
    <w:rsid w:val="00C8115C"/>
    <w:rsid w:val="00CE6F7F"/>
    <w:rsid w:val="00D623F0"/>
    <w:rsid w:val="00D72CB7"/>
    <w:rsid w:val="00D90FAF"/>
    <w:rsid w:val="00DC5B50"/>
    <w:rsid w:val="00DE3DBB"/>
    <w:rsid w:val="00DE4903"/>
    <w:rsid w:val="00E3057F"/>
    <w:rsid w:val="00E36FA4"/>
    <w:rsid w:val="00E53789"/>
    <w:rsid w:val="00E71001"/>
    <w:rsid w:val="00EB16A9"/>
    <w:rsid w:val="00ED7FDB"/>
    <w:rsid w:val="00F05138"/>
    <w:rsid w:val="00F70F63"/>
    <w:rsid w:val="00F9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4AB3"/>
  <w15:docId w15:val="{58F75249-730F-4A06-80E8-6E6950CC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3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3789"/>
    <w:rPr>
      <w:color w:val="0000FF" w:themeColor="hyperlink"/>
      <w:u w:val="single"/>
    </w:rPr>
  </w:style>
  <w:style w:type="character" w:styleId="FollowedHyperlink">
    <w:name w:val="FollowedHyperlink"/>
    <w:basedOn w:val="DefaultParagraphFont"/>
    <w:uiPriority w:val="99"/>
    <w:semiHidden/>
    <w:unhideWhenUsed/>
    <w:rsid w:val="00E53789"/>
    <w:rPr>
      <w:color w:val="800080" w:themeColor="followedHyperlink"/>
      <w:u w:val="single"/>
    </w:rPr>
  </w:style>
  <w:style w:type="paragraph" w:styleId="BalloonText">
    <w:name w:val="Balloon Text"/>
    <w:basedOn w:val="Normal"/>
    <w:link w:val="BalloonTextChar"/>
    <w:uiPriority w:val="99"/>
    <w:semiHidden/>
    <w:unhideWhenUsed/>
    <w:rsid w:val="00336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EEB"/>
    <w:rPr>
      <w:rFonts w:ascii="Tahoma" w:hAnsi="Tahoma" w:cs="Tahoma"/>
      <w:sz w:val="16"/>
      <w:szCs w:val="16"/>
    </w:rPr>
  </w:style>
  <w:style w:type="table" w:customStyle="1" w:styleId="TableGrid1">
    <w:name w:val="Table Grid1"/>
    <w:basedOn w:val="TableNormal"/>
    <w:next w:val="TableGrid"/>
    <w:uiPriority w:val="59"/>
    <w:rsid w:val="009F3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6FA4"/>
    <w:rPr>
      <w:color w:val="808080"/>
    </w:rPr>
  </w:style>
  <w:style w:type="paragraph" w:styleId="NoSpacing">
    <w:name w:val="No Spacing"/>
    <w:link w:val="NoSpacingChar"/>
    <w:uiPriority w:val="1"/>
    <w:qFormat/>
    <w:rsid w:val="007B7CF3"/>
    <w:pPr>
      <w:spacing w:after="0" w:line="240" w:lineRule="auto"/>
    </w:pPr>
    <w:rPr>
      <w:rFonts w:eastAsiaTheme="minorEastAsia"/>
    </w:rPr>
  </w:style>
  <w:style w:type="character" w:customStyle="1" w:styleId="NoSpacingChar">
    <w:name w:val="No Spacing Char"/>
    <w:basedOn w:val="DefaultParagraphFont"/>
    <w:link w:val="NoSpacing"/>
    <w:uiPriority w:val="1"/>
    <w:rsid w:val="007B7CF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0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F982F-617A-48AD-BA5A-9D9D4B8C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10850</Words>
  <Characters>61847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Snohomish County</Company>
  <LinksUpToDate>false</LinksUpToDate>
  <CharactersWithSpaces>72552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Autumn Fox</cp:lastModifiedBy>
  <cp:revision>11</cp:revision>
  <cp:lastPrinted>2014-05-13T20:20:00Z</cp:lastPrinted>
  <dcterms:created xsi:type="dcterms:W3CDTF">2016-11-04T18:22:00Z</dcterms:created>
  <dcterms:modified xsi:type="dcterms:W3CDTF">2020-06-23T19:22:00Z</dcterms:modified>
</cp:coreProperties>
</file>